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3C8" w:rsidRPr="00602557" w:rsidRDefault="000C73C8" w:rsidP="000C73C8">
      <w:pPr>
        <w:adjustRightInd w:val="0"/>
        <w:snapToGrid w:val="0"/>
        <w:spacing w:before="50" w:line="360" w:lineRule="auto"/>
        <w:rPr>
          <w:rFonts w:ascii="宋体" w:hAnsi="宋体"/>
          <w:sz w:val="24"/>
          <w:lang w:val="en-GB"/>
        </w:rPr>
      </w:pPr>
    </w:p>
    <w:p w:rsidR="000C73C8" w:rsidRPr="00602557" w:rsidRDefault="000C73C8" w:rsidP="000C73C8">
      <w:pPr>
        <w:jc w:val="center"/>
        <w:rPr>
          <w:rFonts w:ascii="宋体" w:hAnsi="宋体"/>
          <w:lang w:val="en-GB"/>
        </w:rPr>
      </w:pPr>
    </w:p>
    <w:p w:rsidR="000C73C8" w:rsidRPr="00602557" w:rsidRDefault="000C73C8" w:rsidP="000C73C8">
      <w:pPr>
        <w:jc w:val="center"/>
        <w:rPr>
          <w:rFonts w:ascii="宋体" w:hAnsi="宋体"/>
        </w:rPr>
      </w:pPr>
    </w:p>
    <w:p w:rsidR="000C73C8" w:rsidRPr="00602557" w:rsidRDefault="000C73C8" w:rsidP="000C73C8">
      <w:pPr>
        <w:spacing w:line="480" w:lineRule="auto"/>
        <w:ind w:rightChars="-40" w:right="-84"/>
        <w:jc w:val="center"/>
        <w:rPr>
          <w:rFonts w:ascii="宋体" w:hAnsi="宋体"/>
          <w:sz w:val="32"/>
          <w:szCs w:val="32"/>
        </w:rPr>
      </w:pPr>
    </w:p>
    <w:p w:rsidR="000C73C8" w:rsidRPr="00602557" w:rsidRDefault="000C73C8" w:rsidP="000C73C8">
      <w:pPr>
        <w:spacing w:line="480" w:lineRule="auto"/>
        <w:ind w:rightChars="-40" w:right="-84"/>
        <w:jc w:val="center"/>
        <w:rPr>
          <w:rFonts w:ascii="宋体" w:hAnsi="宋体"/>
          <w:szCs w:val="21"/>
        </w:rPr>
      </w:pPr>
    </w:p>
    <w:p w:rsidR="000C73C8" w:rsidRDefault="000C73C8" w:rsidP="000C73C8">
      <w:pPr>
        <w:snapToGrid w:val="0"/>
        <w:spacing w:beforeLines="50" w:before="156" w:afterLines="50" w:after="156"/>
        <w:ind w:rightChars="-40" w:right="-84"/>
        <w:jc w:val="center"/>
        <w:rPr>
          <w:rFonts w:ascii="宋体" w:hAnsi="宋体"/>
          <w:sz w:val="44"/>
          <w:szCs w:val="44"/>
        </w:rPr>
      </w:pPr>
      <w:r>
        <w:rPr>
          <w:rFonts w:ascii="宋体" w:hAnsi="宋体" w:hint="eastAsia"/>
          <w:sz w:val="44"/>
          <w:szCs w:val="44"/>
        </w:rPr>
        <w:t>北京环球优路教育科技股份有限公司</w:t>
      </w:r>
    </w:p>
    <w:p w:rsidR="000C73C8" w:rsidRPr="00602557" w:rsidRDefault="002B723C" w:rsidP="000C73C8">
      <w:pPr>
        <w:snapToGrid w:val="0"/>
        <w:spacing w:beforeLines="50" w:before="156" w:afterLines="50" w:after="156"/>
        <w:ind w:rightChars="-40" w:right="-84"/>
        <w:jc w:val="center"/>
        <w:rPr>
          <w:rFonts w:ascii="宋体" w:hAnsi="宋体"/>
          <w:sz w:val="44"/>
          <w:szCs w:val="44"/>
        </w:rPr>
      </w:pPr>
      <w:r w:rsidRPr="002B723C">
        <w:rPr>
          <w:rFonts w:ascii="宋体" w:hAnsi="宋体" w:hint="eastAsia"/>
          <w:sz w:val="44"/>
          <w:szCs w:val="44"/>
        </w:rPr>
        <w:t>智能运营平台应急管理方案</w:t>
      </w:r>
    </w:p>
    <w:p w:rsidR="000C73C8" w:rsidRPr="00E30C9D" w:rsidRDefault="000C73C8" w:rsidP="000C73C8">
      <w:pPr>
        <w:adjustRightInd w:val="0"/>
        <w:snapToGrid w:val="0"/>
        <w:spacing w:before="50" w:line="360" w:lineRule="auto"/>
        <w:rPr>
          <w:rFonts w:ascii="宋体" w:hAnsi="宋体"/>
          <w:szCs w:val="21"/>
        </w:rPr>
      </w:pPr>
    </w:p>
    <w:p w:rsidR="000C73C8" w:rsidRPr="00215662"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jc w:val="center"/>
        <w:rPr>
          <w:rFonts w:ascii="宋体" w:hAnsi="宋体"/>
          <w:sz w:val="32"/>
          <w:szCs w:val="32"/>
        </w:rPr>
      </w:pPr>
      <w:r>
        <w:rPr>
          <w:rFonts w:ascii="宋体" w:hAnsi="宋体" w:hint="eastAsia"/>
          <w:sz w:val="32"/>
          <w:szCs w:val="32"/>
        </w:rPr>
        <w:t>互联网研发中心</w:t>
      </w:r>
    </w:p>
    <w:p w:rsidR="000C73C8" w:rsidRPr="00152BDD" w:rsidRDefault="000C73C8" w:rsidP="000C73C8">
      <w:pPr>
        <w:adjustRightInd w:val="0"/>
        <w:snapToGrid w:val="0"/>
        <w:spacing w:before="50" w:line="360" w:lineRule="auto"/>
        <w:jc w:val="center"/>
        <w:rPr>
          <w:rFonts w:ascii="宋体" w:hAnsi="宋体"/>
          <w:sz w:val="32"/>
          <w:szCs w:val="32"/>
        </w:rPr>
        <w:sectPr w:rsidR="000C73C8" w:rsidRPr="00152BDD" w:rsidSect="000C73C8">
          <w:footerReference w:type="default" r:id="rId7"/>
          <w:footerReference w:type="first" r:id="rId8"/>
          <w:type w:val="continuous"/>
          <w:pgSz w:w="11906" w:h="16838"/>
          <w:pgMar w:top="1701" w:right="1701" w:bottom="1701" w:left="1701" w:header="851" w:footer="992" w:gutter="0"/>
          <w:cols w:space="720"/>
          <w:titlePg/>
          <w:docGrid w:type="linesAndChars" w:linePitch="312"/>
        </w:sectPr>
      </w:pPr>
      <w:r>
        <w:rPr>
          <w:rFonts w:ascii="宋体" w:hAnsi="宋体" w:hint="eastAsia"/>
          <w:sz w:val="32"/>
          <w:szCs w:val="32"/>
        </w:rPr>
        <w:t>20</w:t>
      </w:r>
      <w:r>
        <w:rPr>
          <w:rFonts w:ascii="宋体" w:hAnsi="宋体"/>
          <w:sz w:val="32"/>
          <w:szCs w:val="32"/>
        </w:rPr>
        <w:t>20</w:t>
      </w:r>
      <w:r w:rsidRPr="00602557">
        <w:rPr>
          <w:rFonts w:ascii="宋体" w:hAnsi="宋体"/>
          <w:sz w:val="32"/>
          <w:szCs w:val="32"/>
        </w:rPr>
        <w:t>年</w:t>
      </w:r>
      <w:r>
        <w:rPr>
          <w:rFonts w:ascii="宋体" w:hAnsi="宋体"/>
          <w:sz w:val="32"/>
          <w:szCs w:val="32"/>
        </w:rPr>
        <w:t>1</w:t>
      </w:r>
      <w:r w:rsidRPr="00602557">
        <w:rPr>
          <w:rFonts w:ascii="宋体" w:hAnsi="宋体"/>
          <w:sz w:val="32"/>
          <w:szCs w:val="32"/>
        </w:rPr>
        <w:t>月</w:t>
      </w:r>
    </w:p>
    <w:p w:rsidR="00CD0B26" w:rsidRPr="00E622D5" w:rsidRDefault="00CD0B26" w:rsidP="00CD0B26">
      <w:pPr>
        <w:widowControl/>
        <w:snapToGrid w:val="0"/>
        <w:spacing w:after="120"/>
        <w:jc w:val="center"/>
        <w:outlineLvl w:val="0"/>
        <w:rPr>
          <w:rFonts w:ascii="黑体" w:eastAsia="黑体" w:hAnsi="宋体" w:cs="宋体"/>
          <w:kern w:val="0"/>
          <w:sz w:val="40"/>
        </w:rPr>
      </w:pPr>
      <w:r>
        <w:rPr>
          <w:rFonts w:ascii="黑体" w:eastAsia="黑体" w:hAnsi="宋体" w:cs="宋体" w:hint="eastAsia"/>
          <w:kern w:val="0"/>
          <w:sz w:val="40"/>
        </w:rPr>
        <w:lastRenderedPageBreak/>
        <w:t>北京环球优路教育科技股份有限公司</w:t>
      </w:r>
    </w:p>
    <w:p w:rsidR="00CD0B26" w:rsidRDefault="00CD0B26" w:rsidP="00CD0B26">
      <w:pPr>
        <w:widowControl/>
        <w:snapToGrid w:val="0"/>
        <w:spacing w:after="120"/>
        <w:jc w:val="center"/>
        <w:outlineLvl w:val="0"/>
        <w:rPr>
          <w:rFonts w:ascii="黑体" w:eastAsia="黑体" w:hAnsi="宋体" w:cs="宋体"/>
          <w:kern w:val="0"/>
          <w:sz w:val="40"/>
        </w:rPr>
      </w:pPr>
      <w:r w:rsidRPr="00215662">
        <w:rPr>
          <w:rFonts w:ascii="黑体" w:eastAsia="黑体" w:hAnsi="宋体" w:cs="宋体" w:hint="eastAsia"/>
          <w:kern w:val="0"/>
          <w:sz w:val="40"/>
        </w:rPr>
        <w:t>智能运营平台应急管理方案</w:t>
      </w:r>
    </w:p>
    <w:p w:rsidR="00CD0B26" w:rsidRPr="00E622D5" w:rsidRDefault="00CD0B26" w:rsidP="00CD0B26">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r w:rsidRPr="00E622D5">
        <w:rPr>
          <w:rFonts w:ascii="黑体" w:eastAsia="黑体" w:hAnsi="宋体" w:cs="宋体" w:hint="eastAsia"/>
          <w:kern w:val="0"/>
          <w:sz w:val="28"/>
          <w:szCs w:val="28"/>
        </w:rPr>
        <w:t>总 则</w:t>
      </w:r>
    </w:p>
    <w:p w:rsidR="003920D3" w:rsidRPr="00CD0B26" w:rsidRDefault="003920D3" w:rsidP="00CD0B26">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0" w:name="_Toc390271544"/>
      <w:r w:rsidRPr="00CD0B26">
        <w:rPr>
          <w:rFonts w:ascii="宋体" w:eastAsia="宋体" w:hAnsi="宋体" w:hint="eastAsia"/>
          <w:sz w:val="21"/>
          <w:szCs w:val="21"/>
        </w:rPr>
        <w:t>预案背景</w:t>
      </w:r>
      <w:bookmarkEnd w:id="0"/>
    </w:p>
    <w:p w:rsidR="003920D3" w:rsidRPr="00CD0B26" w:rsidRDefault="00CD0B26"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智能运营管理平台</w:t>
      </w:r>
      <w:r w:rsidR="003920D3" w:rsidRPr="00CD0B26">
        <w:rPr>
          <w:rFonts w:ascii="宋体" w:eastAsia="宋体" w:hAnsi="宋体" w:hint="eastAsia"/>
          <w:sz w:val="21"/>
          <w:szCs w:val="21"/>
        </w:rPr>
        <w:t>在全国范围内的建设和推广已经完成，</w:t>
      </w:r>
      <w:r>
        <w:rPr>
          <w:rFonts w:ascii="宋体" w:eastAsia="宋体" w:hAnsi="宋体" w:hint="eastAsia"/>
          <w:sz w:val="21"/>
          <w:szCs w:val="21"/>
        </w:rPr>
        <w:t>公司基地互联网研发中心</w:t>
      </w:r>
      <w:r w:rsidR="003920D3" w:rsidRPr="00CD0B26">
        <w:rPr>
          <w:rFonts w:ascii="宋体" w:eastAsia="宋体" w:hAnsi="宋体" w:hint="eastAsia"/>
          <w:sz w:val="21"/>
          <w:szCs w:val="21"/>
        </w:rPr>
        <w:t>已经建立了相应系统的应急处置机制以及异地数据备份</w:t>
      </w:r>
      <w:r>
        <w:rPr>
          <w:rFonts w:ascii="宋体" w:eastAsia="宋体" w:hAnsi="宋体" w:hint="eastAsia"/>
          <w:sz w:val="21"/>
          <w:szCs w:val="21"/>
        </w:rPr>
        <w:t>机制</w:t>
      </w:r>
      <w:r w:rsidR="003920D3" w:rsidRPr="00CD0B26">
        <w:rPr>
          <w:rFonts w:ascii="宋体" w:eastAsia="宋体" w:hAnsi="宋体" w:hint="eastAsia"/>
          <w:sz w:val="21"/>
          <w:szCs w:val="21"/>
        </w:rPr>
        <w:t>，但尚未建立永久灾难备份系统。</w:t>
      </w:r>
    </w:p>
    <w:p w:rsidR="003920D3" w:rsidRPr="00CD0B26" w:rsidRDefault="003920D3" w:rsidP="00CD0B26">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1" w:name="_Toc390271545"/>
      <w:r w:rsidRPr="00CD0B26">
        <w:rPr>
          <w:rFonts w:ascii="宋体" w:eastAsia="宋体" w:hAnsi="宋体" w:hint="eastAsia"/>
          <w:sz w:val="21"/>
          <w:szCs w:val="21"/>
        </w:rPr>
        <w:t>目的和依据</w:t>
      </w:r>
      <w:bookmarkEnd w:id="1"/>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为了正确、高效处置</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面临的突发事件，提高</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应对应急的处置能力，防范</w:t>
      </w:r>
      <w:r w:rsidR="000C73C8">
        <w:rPr>
          <w:rFonts w:ascii="宋体" w:eastAsia="宋体" w:hAnsi="宋体" w:hint="eastAsia"/>
          <w:sz w:val="21"/>
          <w:szCs w:val="21"/>
        </w:rPr>
        <w:t>订单</w:t>
      </w:r>
      <w:r w:rsidRPr="00CD0B26">
        <w:rPr>
          <w:rFonts w:ascii="宋体" w:eastAsia="宋体" w:hAnsi="宋体" w:hint="eastAsia"/>
          <w:sz w:val="21"/>
          <w:szCs w:val="21"/>
        </w:rPr>
        <w:t>支付清算风险，保障</w:t>
      </w:r>
      <w:r w:rsidR="000C73C8">
        <w:rPr>
          <w:rFonts w:ascii="宋体" w:eastAsia="宋体" w:hAnsi="宋体" w:hint="eastAsia"/>
          <w:sz w:val="21"/>
          <w:szCs w:val="21"/>
        </w:rPr>
        <w:t>学员服务、订单</w:t>
      </w:r>
      <w:r w:rsidRPr="00CD0B26">
        <w:rPr>
          <w:rFonts w:ascii="宋体" w:eastAsia="宋体" w:hAnsi="宋体" w:hint="eastAsia"/>
          <w:sz w:val="21"/>
          <w:szCs w:val="21"/>
        </w:rPr>
        <w:t>支付业务的连续性处理和客户资金的安全，特制定本预案。</w:t>
      </w:r>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制定本预案的依据主要是</w:t>
      </w:r>
      <w:r w:rsidRPr="00B572D5">
        <w:rPr>
          <w:rFonts w:ascii="宋体" w:eastAsia="宋体" w:hAnsi="宋体" w:hint="eastAsia"/>
          <w:color w:val="FF0000"/>
          <w:sz w:val="21"/>
          <w:szCs w:val="21"/>
          <w:rPrChange w:id="2" w:author="panghaibo" w:date="2020-12-16T10:32:00Z">
            <w:rPr>
              <w:rFonts w:ascii="宋体" w:eastAsia="宋体" w:hAnsi="宋体" w:hint="eastAsia"/>
              <w:sz w:val="21"/>
              <w:szCs w:val="21"/>
            </w:rPr>
          </w:rPrChange>
        </w:rPr>
        <w:t>《</w:t>
      </w:r>
      <w:r w:rsidR="00CD0B26" w:rsidRPr="00B572D5">
        <w:rPr>
          <w:rFonts w:ascii="宋体" w:eastAsia="宋体" w:hAnsi="宋体" w:hint="eastAsia"/>
          <w:color w:val="FF0000"/>
          <w:sz w:val="21"/>
          <w:szCs w:val="21"/>
          <w:rPrChange w:id="3" w:author="panghaibo" w:date="2020-12-16T10:32:00Z">
            <w:rPr>
              <w:rFonts w:ascii="宋体" w:eastAsia="宋体" w:hAnsi="宋体" w:hint="eastAsia"/>
              <w:sz w:val="21"/>
              <w:szCs w:val="21"/>
            </w:rPr>
          </w:rPrChange>
        </w:rPr>
        <w:t>智能运营管理平台</w:t>
      </w:r>
      <w:r w:rsidRPr="00B572D5">
        <w:rPr>
          <w:rFonts w:ascii="宋体" w:eastAsia="宋体" w:hAnsi="宋体" w:hint="eastAsia"/>
          <w:color w:val="FF0000"/>
          <w:sz w:val="21"/>
          <w:szCs w:val="21"/>
          <w:rPrChange w:id="4" w:author="panghaibo" w:date="2020-12-16T10:32:00Z">
            <w:rPr>
              <w:rFonts w:ascii="宋体" w:eastAsia="宋体" w:hAnsi="宋体" w:hint="eastAsia"/>
              <w:sz w:val="21"/>
              <w:szCs w:val="21"/>
            </w:rPr>
          </w:rPrChange>
        </w:rPr>
        <w:t>需求说明书》、《</w:t>
      </w:r>
      <w:r w:rsidR="00CD0B26" w:rsidRPr="00B572D5">
        <w:rPr>
          <w:rFonts w:ascii="宋体" w:eastAsia="宋体" w:hAnsi="宋体" w:hint="eastAsia"/>
          <w:color w:val="FF0000"/>
          <w:sz w:val="21"/>
          <w:szCs w:val="21"/>
          <w:rPrChange w:id="5" w:author="panghaibo" w:date="2020-12-16T10:32:00Z">
            <w:rPr>
              <w:rFonts w:ascii="宋体" w:eastAsia="宋体" w:hAnsi="宋体" w:hint="eastAsia"/>
              <w:sz w:val="21"/>
              <w:szCs w:val="21"/>
            </w:rPr>
          </w:rPrChange>
        </w:rPr>
        <w:t>智能运营管理平台</w:t>
      </w:r>
      <w:r w:rsidRPr="00B572D5">
        <w:rPr>
          <w:rFonts w:ascii="宋体" w:eastAsia="宋体" w:hAnsi="宋体" w:hint="eastAsia"/>
          <w:color w:val="FF0000"/>
          <w:sz w:val="21"/>
          <w:szCs w:val="21"/>
          <w:rPrChange w:id="6" w:author="panghaibo" w:date="2020-12-16T10:32:00Z">
            <w:rPr>
              <w:rFonts w:ascii="宋体" w:eastAsia="宋体" w:hAnsi="宋体" w:hint="eastAsia"/>
              <w:sz w:val="21"/>
              <w:szCs w:val="21"/>
            </w:rPr>
          </w:rPrChange>
        </w:rPr>
        <w:t>应急预案》、《</w:t>
      </w:r>
      <w:r w:rsidR="00CD0B26" w:rsidRPr="00B572D5">
        <w:rPr>
          <w:rFonts w:ascii="宋体" w:eastAsia="宋体" w:hAnsi="宋体" w:hint="eastAsia"/>
          <w:color w:val="FF0000"/>
          <w:sz w:val="21"/>
          <w:szCs w:val="21"/>
          <w:rPrChange w:id="7" w:author="panghaibo" w:date="2020-12-16T10:32:00Z">
            <w:rPr>
              <w:rFonts w:ascii="宋体" w:eastAsia="宋体" w:hAnsi="宋体" w:hint="eastAsia"/>
              <w:sz w:val="21"/>
              <w:szCs w:val="21"/>
            </w:rPr>
          </w:rPrChange>
        </w:rPr>
        <w:t>智能运营管理平台</w:t>
      </w:r>
      <w:r w:rsidRPr="00B572D5">
        <w:rPr>
          <w:rFonts w:ascii="宋体" w:eastAsia="宋体" w:hAnsi="宋体" w:hint="eastAsia"/>
          <w:color w:val="FF0000"/>
          <w:sz w:val="21"/>
          <w:szCs w:val="21"/>
          <w:rPrChange w:id="8" w:author="panghaibo" w:date="2020-12-16T10:32:00Z">
            <w:rPr>
              <w:rFonts w:ascii="宋体" w:eastAsia="宋体" w:hAnsi="宋体" w:hint="eastAsia"/>
              <w:sz w:val="21"/>
              <w:szCs w:val="21"/>
            </w:rPr>
          </w:rPrChange>
        </w:rPr>
        <w:t>维护手册》、《</w:t>
      </w:r>
      <w:r w:rsidR="00CD0B26" w:rsidRPr="00B572D5">
        <w:rPr>
          <w:rFonts w:ascii="宋体" w:eastAsia="宋体" w:hAnsi="宋体" w:hint="eastAsia"/>
          <w:color w:val="FF0000"/>
          <w:sz w:val="21"/>
          <w:szCs w:val="21"/>
          <w:rPrChange w:id="9" w:author="panghaibo" w:date="2020-12-16T10:32:00Z">
            <w:rPr>
              <w:rFonts w:ascii="宋体" w:eastAsia="宋体" w:hAnsi="宋体" w:hint="eastAsia"/>
              <w:sz w:val="21"/>
              <w:szCs w:val="21"/>
            </w:rPr>
          </w:rPrChange>
        </w:rPr>
        <w:t>智能运营管理平台</w:t>
      </w:r>
      <w:r w:rsidRPr="00B572D5">
        <w:rPr>
          <w:rFonts w:ascii="宋体" w:eastAsia="宋体" w:hAnsi="宋体" w:hint="eastAsia"/>
          <w:color w:val="FF0000"/>
          <w:sz w:val="21"/>
          <w:szCs w:val="21"/>
          <w:rPrChange w:id="10" w:author="panghaibo" w:date="2020-12-16T10:32:00Z">
            <w:rPr>
              <w:rFonts w:ascii="宋体" w:eastAsia="宋体" w:hAnsi="宋体" w:hint="eastAsia"/>
              <w:sz w:val="21"/>
              <w:szCs w:val="21"/>
            </w:rPr>
          </w:rPrChange>
        </w:rPr>
        <w:t>用户手册》、《</w:t>
      </w:r>
      <w:r w:rsidR="00CD0B26" w:rsidRPr="00B572D5">
        <w:rPr>
          <w:rFonts w:ascii="宋体" w:eastAsia="宋体" w:hAnsi="宋体" w:hint="eastAsia"/>
          <w:color w:val="FF0000"/>
          <w:sz w:val="21"/>
          <w:szCs w:val="21"/>
          <w:rPrChange w:id="11" w:author="panghaibo" w:date="2020-12-16T10:32:00Z">
            <w:rPr>
              <w:rFonts w:ascii="宋体" w:eastAsia="宋体" w:hAnsi="宋体" w:hint="eastAsia"/>
              <w:sz w:val="21"/>
              <w:szCs w:val="21"/>
            </w:rPr>
          </w:rPrChange>
        </w:rPr>
        <w:t>智能运营管理平台</w:t>
      </w:r>
      <w:r w:rsidRPr="00B572D5">
        <w:rPr>
          <w:rFonts w:ascii="宋体" w:eastAsia="宋体" w:hAnsi="宋体" w:hint="eastAsia"/>
          <w:color w:val="FF0000"/>
          <w:sz w:val="21"/>
          <w:szCs w:val="21"/>
          <w:rPrChange w:id="12" w:author="panghaibo" w:date="2020-12-16T10:32:00Z">
            <w:rPr>
              <w:rFonts w:ascii="宋体" w:eastAsia="宋体" w:hAnsi="宋体" w:hint="eastAsia"/>
              <w:sz w:val="21"/>
              <w:szCs w:val="21"/>
            </w:rPr>
          </w:rPrChange>
        </w:rPr>
        <w:t>用户手册》、《</w:t>
      </w:r>
      <w:r w:rsidR="002B723C" w:rsidRPr="00B572D5">
        <w:rPr>
          <w:rFonts w:ascii="宋体" w:eastAsia="宋体" w:hAnsi="宋体" w:hint="eastAsia"/>
          <w:color w:val="FF0000"/>
          <w:sz w:val="21"/>
          <w:szCs w:val="21"/>
          <w:rPrChange w:id="13" w:author="panghaibo" w:date="2020-12-16T10:32:00Z">
            <w:rPr>
              <w:rFonts w:ascii="宋体" w:eastAsia="宋体" w:hAnsi="宋体" w:hint="eastAsia"/>
              <w:sz w:val="21"/>
              <w:szCs w:val="21"/>
            </w:rPr>
          </w:rPrChange>
        </w:rPr>
        <w:t>北京环球优路教育科技股份有限公司</w:t>
      </w:r>
      <w:r w:rsidRPr="00B572D5">
        <w:rPr>
          <w:rFonts w:ascii="宋体" w:eastAsia="宋体" w:hAnsi="宋体" w:hint="eastAsia"/>
          <w:color w:val="FF0000"/>
          <w:sz w:val="21"/>
          <w:szCs w:val="21"/>
          <w:rPrChange w:id="14" w:author="panghaibo" w:date="2020-12-16T10:32:00Z">
            <w:rPr>
              <w:rFonts w:ascii="宋体" w:eastAsia="宋体" w:hAnsi="宋体" w:hint="eastAsia"/>
              <w:sz w:val="21"/>
              <w:szCs w:val="21"/>
            </w:rPr>
          </w:rPrChange>
        </w:rPr>
        <w:t>业务连续性管理</w:t>
      </w:r>
      <w:r w:rsidR="002B723C" w:rsidRPr="00B572D5">
        <w:rPr>
          <w:rFonts w:ascii="宋体" w:eastAsia="宋体" w:hAnsi="宋体" w:hint="eastAsia"/>
          <w:color w:val="FF0000"/>
          <w:sz w:val="21"/>
          <w:szCs w:val="21"/>
          <w:rPrChange w:id="15" w:author="panghaibo" w:date="2020-12-16T10:32:00Z">
            <w:rPr>
              <w:rFonts w:ascii="宋体" w:eastAsia="宋体" w:hAnsi="宋体" w:hint="eastAsia"/>
              <w:sz w:val="21"/>
              <w:szCs w:val="21"/>
            </w:rPr>
          </w:rPrChange>
        </w:rPr>
        <w:t>制度</w:t>
      </w:r>
      <w:r w:rsidRPr="00B572D5">
        <w:rPr>
          <w:rFonts w:ascii="宋体" w:eastAsia="宋体" w:hAnsi="宋体" w:hint="eastAsia"/>
          <w:color w:val="FF0000"/>
          <w:sz w:val="21"/>
          <w:szCs w:val="21"/>
          <w:rPrChange w:id="16" w:author="panghaibo" w:date="2020-12-16T10:32:00Z">
            <w:rPr>
              <w:rFonts w:ascii="宋体" w:eastAsia="宋体" w:hAnsi="宋体" w:hint="eastAsia"/>
              <w:sz w:val="21"/>
              <w:szCs w:val="21"/>
            </w:rPr>
          </w:rPrChange>
        </w:rPr>
        <w:t>》</w:t>
      </w:r>
      <w:r w:rsidRPr="00CD0B26">
        <w:rPr>
          <w:rFonts w:ascii="宋体" w:eastAsia="宋体" w:hAnsi="宋体" w:hint="eastAsia"/>
          <w:sz w:val="21"/>
          <w:szCs w:val="21"/>
        </w:rPr>
        <w:t>等制度办法。</w:t>
      </w:r>
    </w:p>
    <w:p w:rsidR="003920D3" w:rsidRDefault="003920D3">
      <w:pPr>
        <w:autoSpaceDE w:val="0"/>
        <w:autoSpaceDN w:val="0"/>
        <w:adjustRightInd w:val="0"/>
        <w:spacing w:before="16" w:line="140" w:lineRule="exact"/>
        <w:jc w:val="left"/>
        <w:rPr>
          <w:rFonts w:ascii="仿宋_GB2312" w:eastAsia="仿宋_GB2312" w:hAnsi="Times New Roman" w:cs="MingLiU" w:hint="eastAsia"/>
          <w:kern w:val="0"/>
          <w:sz w:val="14"/>
          <w:szCs w:val="14"/>
        </w:rPr>
      </w:pPr>
    </w:p>
    <w:p w:rsidR="003920D3" w:rsidRPr="00CD0B26" w:rsidRDefault="003920D3" w:rsidP="00CD0B26">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17" w:name="_Toc390271546"/>
      <w:r w:rsidRPr="00CD0B26">
        <w:rPr>
          <w:rFonts w:ascii="宋体" w:eastAsia="宋体" w:hAnsi="宋体" w:hint="eastAsia"/>
          <w:sz w:val="21"/>
          <w:szCs w:val="21"/>
        </w:rPr>
        <w:t>预案适用范围</w:t>
      </w:r>
      <w:bookmarkEnd w:id="17"/>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本预案适用于</w:t>
      </w:r>
      <w:r w:rsidR="000C73C8">
        <w:rPr>
          <w:rFonts w:ascii="宋体" w:eastAsia="宋体" w:hAnsi="宋体" w:hint="eastAsia"/>
          <w:sz w:val="21"/>
          <w:szCs w:val="21"/>
        </w:rPr>
        <w:t>智能运营平台订单</w:t>
      </w:r>
      <w:r w:rsidRPr="00CD0B26">
        <w:rPr>
          <w:rFonts w:ascii="宋体" w:eastAsia="宋体" w:hAnsi="宋体" w:hint="eastAsia"/>
          <w:sz w:val="21"/>
          <w:szCs w:val="21"/>
        </w:rPr>
        <w:t>系统、</w:t>
      </w:r>
      <w:r w:rsidR="000C73C8">
        <w:rPr>
          <w:rFonts w:ascii="宋体" w:eastAsia="宋体" w:hAnsi="宋体" w:hint="eastAsia"/>
          <w:sz w:val="21"/>
          <w:szCs w:val="21"/>
        </w:rPr>
        <w:t>客户</w:t>
      </w:r>
      <w:r w:rsidRPr="00CD0B26">
        <w:rPr>
          <w:rFonts w:ascii="宋体" w:eastAsia="宋体" w:hAnsi="宋体" w:hint="eastAsia"/>
          <w:sz w:val="21"/>
          <w:szCs w:val="21"/>
        </w:rPr>
        <w:t>系统、支付网关和</w:t>
      </w:r>
      <w:r w:rsidR="000C73C8">
        <w:rPr>
          <w:rFonts w:ascii="宋体" w:eastAsia="宋体" w:hAnsi="宋体" w:hint="eastAsia"/>
          <w:sz w:val="21"/>
          <w:szCs w:val="21"/>
        </w:rPr>
        <w:t>学员管理</w:t>
      </w:r>
      <w:r w:rsidRPr="00CD0B26">
        <w:rPr>
          <w:rFonts w:ascii="宋体" w:eastAsia="宋体" w:hAnsi="宋体" w:hint="eastAsia"/>
          <w:sz w:val="21"/>
          <w:szCs w:val="21"/>
        </w:rPr>
        <w:t>系统所面临的突发事件。</w:t>
      </w:r>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本预案所称突发事件的应急处置是指以下三种情况：</w:t>
      </w:r>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（1）自然灾害、事故灾难或突发社会安全事件造成系统 或其某一节点的崩溃。</w:t>
      </w:r>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（2）突发安全事件、人为事件造成生产系统的操作限制，严重影响</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的操作运行。</w:t>
      </w:r>
    </w:p>
    <w:p w:rsidR="003920D3" w:rsidRPr="00CD0B26" w:rsidRDefault="003920D3" w:rsidP="00CD0B26">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CD0B26">
        <w:rPr>
          <w:rFonts w:ascii="宋体" w:eastAsia="宋体" w:hAnsi="宋体" w:hint="eastAsia"/>
          <w:sz w:val="21"/>
          <w:szCs w:val="21"/>
        </w:rPr>
        <w:t>（3）</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出现故障，恢复时间超过可容忍的时间极限。</w:t>
      </w:r>
    </w:p>
    <w:p w:rsidR="003920D3" w:rsidRDefault="003920D3">
      <w:pPr>
        <w:autoSpaceDE w:val="0"/>
        <w:autoSpaceDN w:val="0"/>
        <w:adjustRightInd w:val="0"/>
        <w:spacing w:before="16" w:line="140" w:lineRule="exact"/>
        <w:jc w:val="left"/>
        <w:rPr>
          <w:rFonts w:ascii="仿宋_GB2312" w:eastAsia="仿宋_GB2312" w:hAnsi="Times New Roman" w:cs="MingLiU" w:hint="eastAsia"/>
          <w:kern w:val="0"/>
          <w:sz w:val="14"/>
          <w:szCs w:val="14"/>
        </w:rPr>
      </w:pPr>
    </w:p>
    <w:p w:rsidR="003920D3" w:rsidRPr="00920B0C" w:rsidRDefault="003920D3" w:rsidP="00920B0C">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18" w:name="_Toc390271547"/>
      <w:r w:rsidRPr="00920B0C">
        <w:rPr>
          <w:rFonts w:ascii="宋体" w:eastAsia="宋体" w:hAnsi="宋体" w:hint="eastAsia"/>
          <w:sz w:val="21"/>
          <w:szCs w:val="21"/>
        </w:rPr>
        <w:t>业务连续性需求及处置原则</w:t>
      </w:r>
      <w:bookmarkEnd w:id="18"/>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（1）系统不间断原则。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应建立灾难备份系统，发生突发事件时，应按规定程序切换到灾难备份系统， 保障</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的不间断运行。</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（2）业务连续性原则。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进行应急处置时， 应采取积极有效的措施，在</w:t>
      </w:r>
      <w:proofErr w:type="gramStart"/>
      <w:r w:rsidRPr="00920B0C">
        <w:rPr>
          <w:rFonts w:ascii="宋体" w:eastAsia="宋体" w:hAnsi="宋体" w:hint="eastAsia"/>
          <w:sz w:val="21"/>
          <w:szCs w:val="21"/>
        </w:rPr>
        <w:t>灾备系统</w:t>
      </w:r>
      <w:proofErr w:type="gramEnd"/>
      <w:r w:rsidRPr="00920B0C">
        <w:rPr>
          <w:rFonts w:ascii="宋体" w:eastAsia="宋体" w:hAnsi="宋体" w:hint="eastAsia"/>
          <w:sz w:val="21"/>
          <w:szCs w:val="21"/>
        </w:rPr>
        <w:t>未建设完成时，应根据现有的生产系统应急预案和生产系统数据及应用恢复手册对出现故障的生产系统进行操作维护，以保障</w:t>
      </w:r>
      <w:r w:rsidR="00920B0C">
        <w:rPr>
          <w:rFonts w:ascii="宋体" w:eastAsia="宋体" w:hAnsi="宋体" w:hint="eastAsia"/>
          <w:sz w:val="21"/>
          <w:szCs w:val="21"/>
        </w:rPr>
        <w:t>订单数据、</w:t>
      </w:r>
      <w:r w:rsidR="000C73C8">
        <w:rPr>
          <w:rFonts w:ascii="宋体" w:eastAsia="宋体" w:hAnsi="宋体" w:hint="eastAsia"/>
          <w:sz w:val="21"/>
          <w:szCs w:val="21"/>
        </w:rPr>
        <w:t>订单</w:t>
      </w:r>
      <w:r w:rsidRPr="00920B0C">
        <w:rPr>
          <w:rFonts w:ascii="宋体" w:eastAsia="宋体" w:hAnsi="宋体" w:hint="eastAsia"/>
          <w:sz w:val="21"/>
          <w:szCs w:val="21"/>
        </w:rPr>
        <w:t>支付清算业务的连续性处理。</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（3）</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联机交易最大允许停顿时间要求：</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A、不同的业务系统允许的停顿时间不同</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w:t>
      </w:r>
      <w:r w:rsidR="00920B0C">
        <w:rPr>
          <w:rFonts w:ascii="宋体" w:eastAsia="宋体" w:hAnsi="宋体" w:hint="eastAsia"/>
          <w:sz w:val="21"/>
          <w:szCs w:val="21"/>
        </w:rPr>
        <w:t>面向学员</w:t>
      </w:r>
      <w:r w:rsidRPr="00920B0C">
        <w:rPr>
          <w:rFonts w:ascii="宋体" w:eastAsia="宋体" w:hAnsi="宋体" w:hint="eastAsia"/>
          <w:sz w:val="21"/>
          <w:szCs w:val="21"/>
        </w:rPr>
        <w:t>的实时性业务系统及功能要求停顿时间短（30分钟），内部的信息处理业务系统停顿时间可以稍长（60分钟）。</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B、不同的时间</w:t>
      </w:r>
      <w:proofErr w:type="gramStart"/>
      <w:r w:rsidRPr="00920B0C">
        <w:rPr>
          <w:rFonts w:ascii="宋体" w:eastAsia="宋体" w:hAnsi="宋体" w:hint="eastAsia"/>
          <w:sz w:val="21"/>
          <w:szCs w:val="21"/>
        </w:rPr>
        <w:t>段允许</w:t>
      </w:r>
      <w:proofErr w:type="gramEnd"/>
      <w:r w:rsidRPr="00920B0C">
        <w:rPr>
          <w:rFonts w:ascii="宋体" w:eastAsia="宋体" w:hAnsi="宋体" w:hint="eastAsia"/>
          <w:sz w:val="21"/>
          <w:szCs w:val="21"/>
        </w:rPr>
        <w:t>的停顿时间不同</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周末、中午、夜晚可容忍的业务系统停顿时间可以稍长（</w:t>
      </w:r>
      <w:r w:rsidR="00920B0C">
        <w:rPr>
          <w:rFonts w:ascii="宋体" w:eastAsia="宋体" w:hAnsi="宋体"/>
          <w:sz w:val="21"/>
          <w:szCs w:val="21"/>
        </w:rPr>
        <w:t>24</w:t>
      </w:r>
      <w:r w:rsidRPr="00920B0C">
        <w:rPr>
          <w:rFonts w:ascii="宋体" w:eastAsia="宋体" w:hAnsi="宋体" w:hint="eastAsia"/>
          <w:sz w:val="21"/>
          <w:szCs w:val="21"/>
        </w:rPr>
        <w:t>0分钟），业务量高峰期、月末、季末、年末业务系统停顿时间要求短（</w:t>
      </w:r>
      <w:r w:rsidR="00920B0C">
        <w:rPr>
          <w:rFonts w:ascii="宋体" w:eastAsia="宋体" w:hAnsi="宋体"/>
          <w:sz w:val="21"/>
          <w:szCs w:val="21"/>
        </w:rPr>
        <w:t>3</w:t>
      </w:r>
      <w:r w:rsidRPr="00920B0C">
        <w:rPr>
          <w:rFonts w:ascii="宋体" w:eastAsia="宋体" w:hAnsi="宋体" w:hint="eastAsia"/>
          <w:sz w:val="21"/>
          <w:szCs w:val="21"/>
        </w:rPr>
        <w:t>0分钟）。</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（4）数据完整性原则。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应急处置时，应尽快查找丢失的</w:t>
      </w:r>
      <w:r w:rsidR="000C73C8">
        <w:rPr>
          <w:rFonts w:ascii="宋体" w:eastAsia="宋体" w:hAnsi="宋体" w:hint="eastAsia"/>
          <w:sz w:val="21"/>
          <w:szCs w:val="21"/>
        </w:rPr>
        <w:t>订单</w:t>
      </w:r>
      <w:r w:rsidRPr="00920B0C">
        <w:rPr>
          <w:rFonts w:ascii="宋体" w:eastAsia="宋体" w:hAnsi="宋体" w:hint="eastAsia"/>
          <w:sz w:val="21"/>
          <w:szCs w:val="21"/>
        </w:rPr>
        <w:t>支付清算数据，确保数据完整性和客户资金的安全，以下是恢复生产数据的时间要求：</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A、恢复大量业务数据</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从备份介质恢复大量业务数据，时间花费预计约</w:t>
      </w:r>
      <w:r w:rsidR="00920B0C">
        <w:rPr>
          <w:rFonts w:ascii="宋体" w:eastAsia="宋体" w:hAnsi="宋体"/>
          <w:sz w:val="21"/>
          <w:szCs w:val="21"/>
        </w:rPr>
        <w:t>12</w:t>
      </w:r>
      <w:r w:rsidRPr="00920B0C">
        <w:rPr>
          <w:rFonts w:ascii="宋体" w:eastAsia="宋体" w:hAnsi="宋体" w:hint="eastAsia"/>
          <w:sz w:val="21"/>
          <w:szCs w:val="21"/>
        </w:rPr>
        <w:t>小时。但此过程我们将作为备份中心日常工作定期</w:t>
      </w:r>
      <w:proofErr w:type="gramStart"/>
      <w:r w:rsidRPr="00920B0C">
        <w:rPr>
          <w:rFonts w:ascii="宋体" w:eastAsia="宋体" w:hAnsi="宋体" w:hint="eastAsia"/>
          <w:sz w:val="21"/>
          <w:szCs w:val="21"/>
        </w:rPr>
        <w:t>来作</w:t>
      </w:r>
      <w:proofErr w:type="gramEnd"/>
      <w:r w:rsidRPr="00920B0C">
        <w:rPr>
          <w:rFonts w:ascii="宋体" w:eastAsia="宋体" w:hAnsi="宋体" w:hint="eastAsia"/>
          <w:sz w:val="21"/>
          <w:szCs w:val="21"/>
        </w:rPr>
        <w:t>，因此正常情况下不会花费时间；</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B、孤立数据恢复</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w:t>
      </w:r>
      <w:proofErr w:type="gramStart"/>
      <w:r w:rsidRPr="00920B0C">
        <w:rPr>
          <w:rFonts w:ascii="宋体" w:eastAsia="宋体" w:hAnsi="宋体" w:hint="eastAsia"/>
          <w:sz w:val="21"/>
          <w:szCs w:val="21"/>
        </w:rPr>
        <w:t>若数据</w:t>
      </w:r>
      <w:proofErr w:type="gramEnd"/>
      <w:r w:rsidRPr="00920B0C">
        <w:rPr>
          <w:rFonts w:ascii="宋体" w:eastAsia="宋体" w:hAnsi="宋体" w:hint="eastAsia"/>
          <w:sz w:val="21"/>
          <w:szCs w:val="21"/>
        </w:rPr>
        <w:t>备份采用的是关键数据备份实时方式，通过人工追帐恢复少量孤立数据方式，则约花费</w:t>
      </w:r>
      <w:r w:rsidR="00920B0C">
        <w:rPr>
          <w:rFonts w:ascii="宋体" w:eastAsia="宋体" w:hAnsi="宋体"/>
          <w:sz w:val="21"/>
          <w:szCs w:val="21"/>
        </w:rPr>
        <w:t>12</w:t>
      </w:r>
      <w:r w:rsidRPr="00920B0C">
        <w:rPr>
          <w:rFonts w:ascii="宋体" w:eastAsia="宋体" w:hAnsi="宋体" w:hint="eastAsia"/>
          <w:sz w:val="21"/>
          <w:szCs w:val="21"/>
        </w:rPr>
        <w:t>小时。</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C、数据完整性、一致性检查</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通过系统相关功能或手工方式，进行数据一致性检查，在</w:t>
      </w:r>
      <w:r w:rsidR="00920B0C">
        <w:rPr>
          <w:rFonts w:ascii="宋体" w:eastAsia="宋体" w:hAnsi="宋体" w:hint="eastAsia"/>
          <w:sz w:val="21"/>
          <w:szCs w:val="21"/>
        </w:rPr>
        <w:t>后台系统</w:t>
      </w:r>
      <w:r w:rsidRPr="00920B0C">
        <w:rPr>
          <w:rFonts w:ascii="宋体" w:eastAsia="宋体" w:hAnsi="宋体" w:hint="eastAsia"/>
          <w:sz w:val="21"/>
          <w:szCs w:val="21"/>
        </w:rPr>
        <w:t>开始对外服务前，使用各种软件检查工具对当天发生的交易数据进行统计检查，务必将由于灾难发生生产运行系统毁坏期间丢失的数据查找出来，如果找不到，也应统计出丢失多少数据。此过程所花时间约1小时。</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（5）遇到突发事件进行系统</w:t>
      </w:r>
      <w:proofErr w:type="gramStart"/>
      <w:r w:rsidRPr="00920B0C">
        <w:rPr>
          <w:rFonts w:ascii="宋体" w:eastAsia="宋体" w:hAnsi="宋体" w:hint="eastAsia"/>
          <w:sz w:val="21"/>
          <w:szCs w:val="21"/>
        </w:rPr>
        <w:t>级恢复</w:t>
      </w:r>
      <w:proofErr w:type="gramEnd"/>
      <w:r w:rsidRPr="00920B0C">
        <w:rPr>
          <w:rFonts w:ascii="宋体" w:eastAsia="宋体" w:hAnsi="宋体" w:hint="eastAsia"/>
          <w:sz w:val="21"/>
          <w:szCs w:val="21"/>
        </w:rPr>
        <w:t>所需要的时间要求：</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a)系统恢复决策与准备过程</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一旦灾难发生需进行灾难恢复，首先应报本行领导与上级主管部门。此过程预计所花时间约30分钟。</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b)相关人员及空闲系统做好相应准备</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生产运行中心人员携带有关工作资料到达总公司生产处理中心，按计划做好各种准备工作，此过程所花时间,大约30分钟。</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c)生产系统切换</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重要业务系统进行切换后与外部系统建立通信连接，此过程可以与上一步（b）同时进行。切换系统时间预计约1小时；</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 xml:space="preserve">  （6）可操作性原则。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w:t>
      </w:r>
      <w:proofErr w:type="gramStart"/>
      <w:r w:rsidRPr="00920B0C">
        <w:rPr>
          <w:rFonts w:ascii="宋体" w:eastAsia="宋体" w:hAnsi="宋体" w:hint="eastAsia"/>
          <w:sz w:val="21"/>
          <w:szCs w:val="21"/>
        </w:rPr>
        <w:t>预案应体</w:t>
      </w:r>
      <w:proofErr w:type="gramEnd"/>
      <w:r w:rsidRPr="00920B0C">
        <w:rPr>
          <w:rFonts w:ascii="宋体" w:eastAsia="宋体" w:hAnsi="宋体" w:hint="eastAsia"/>
          <w:sz w:val="21"/>
          <w:szCs w:val="21"/>
        </w:rPr>
        <w:t xml:space="preserve"> 现高效的应急处置机制，具有良好的可操作性。</w:t>
      </w:r>
    </w:p>
    <w:p w:rsidR="003920D3" w:rsidRDefault="003920D3">
      <w:pPr>
        <w:autoSpaceDE w:val="0"/>
        <w:autoSpaceDN w:val="0"/>
        <w:adjustRightInd w:val="0"/>
        <w:spacing w:before="10" w:line="100" w:lineRule="exact"/>
        <w:jc w:val="left"/>
        <w:rPr>
          <w:rFonts w:ascii="仿宋_GB2312" w:eastAsia="仿宋_GB2312" w:hAnsi="Times New Roman" w:cs="MingLiU" w:hint="eastAsia"/>
          <w:kern w:val="0"/>
          <w:sz w:val="10"/>
          <w:szCs w:val="10"/>
        </w:rPr>
      </w:pPr>
    </w:p>
    <w:p w:rsidR="003920D3" w:rsidRDefault="003920D3">
      <w:pPr>
        <w:autoSpaceDE w:val="0"/>
        <w:autoSpaceDN w:val="0"/>
        <w:adjustRightInd w:val="0"/>
        <w:spacing w:line="180" w:lineRule="exact"/>
        <w:ind w:left="4227" w:right="4366"/>
        <w:jc w:val="center"/>
        <w:rPr>
          <w:rFonts w:ascii="仿宋_GB2312" w:eastAsia="仿宋_GB2312" w:hAnsi="Times New Roman" w:hint="eastAsia"/>
          <w:kern w:val="0"/>
          <w:sz w:val="18"/>
          <w:szCs w:val="18"/>
        </w:rPr>
        <w:sectPr w:rsidR="003920D3">
          <w:footerReference w:type="default" r:id="rId9"/>
          <w:type w:val="continuous"/>
          <w:pgSz w:w="11920" w:h="16840"/>
          <w:pgMar w:top="1135" w:right="1572" w:bottom="1560" w:left="1680" w:header="720" w:footer="720" w:gutter="0"/>
          <w:cols w:space="720"/>
        </w:sectPr>
      </w:pPr>
    </w:p>
    <w:p w:rsidR="003920D3" w:rsidRPr="00920B0C" w:rsidRDefault="003920D3" w:rsidP="00920B0C">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19" w:name="_Toc390271548"/>
      <w:r w:rsidRPr="00920B0C">
        <w:rPr>
          <w:rFonts w:ascii="黑体" w:eastAsia="黑体" w:hAnsi="宋体" w:cs="宋体" w:hint="eastAsia"/>
          <w:kern w:val="0"/>
          <w:sz w:val="28"/>
          <w:szCs w:val="28"/>
        </w:rPr>
        <w:t>组织机构</w:t>
      </w:r>
      <w:bookmarkEnd w:id="19"/>
    </w:p>
    <w:p w:rsidR="003920D3" w:rsidRDefault="003920D3">
      <w:pPr>
        <w:autoSpaceDE w:val="0"/>
        <w:autoSpaceDN w:val="0"/>
        <w:adjustRightInd w:val="0"/>
        <w:spacing w:before="1" w:line="100" w:lineRule="exact"/>
        <w:jc w:val="left"/>
        <w:rPr>
          <w:rFonts w:ascii="仿宋_GB2312" w:eastAsia="仿宋_GB2312" w:hAnsi="Times New Roman" w:cs="微软雅黑" w:hint="eastAsia"/>
          <w:kern w:val="0"/>
          <w:sz w:val="10"/>
          <w:szCs w:val="10"/>
        </w:rPr>
      </w:pPr>
    </w:p>
    <w:p w:rsidR="003920D3" w:rsidRPr="00920B0C" w:rsidRDefault="003920D3" w:rsidP="00920B0C">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20" w:name="_Toc390271549"/>
      <w:r w:rsidRPr="00920B0C">
        <w:rPr>
          <w:rFonts w:ascii="宋体" w:eastAsia="宋体" w:hAnsi="宋体" w:hint="eastAsia"/>
          <w:sz w:val="21"/>
          <w:szCs w:val="21"/>
        </w:rPr>
        <w:t>机构设置</w:t>
      </w:r>
      <w:bookmarkEnd w:id="20"/>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按照“反应灵敏、运转高效”的原则，结合</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的特点，设置应急处置组织机构。</w:t>
      </w:r>
    </w:p>
    <w:p w:rsidR="003920D3" w:rsidRPr="00920B0C" w:rsidRDefault="00920B0C"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北京环球优路教育科技股份有限公司</w:t>
      </w:r>
      <w:r w:rsidR="003920D3" w:rsidRPr="00920B0C">
        <w:rPr>
          <w:rFonts w:ascii="宋体" w:eastAsia="宋体" w:hAnsi="宋体" w:hint="eastAsia"/>
          <w:sz w:val="21"/>
          <w:szCs w:val="21"/>
        </w:rPr>
        <w:t>成立</w:t>
      </w:r>
      <w:r w:rsidR="00CD0B26" w:rsidRPr="00920B0C">
        <w:rPr>
          <w:rFonts w:ascii="宋体" w:eastAsia="宋体" w:hAnsi="宋体" w:hint="eastAsia"/>
          <w:sz w:val="21"/>
          <w:szCs w:val="21"/>
        </w:rPr>
        <w:t>智能运营管理平台</w:t>
      </w:r>
      <w:r w:rsidR="003920D3" w:rsidRPr="00920B0C">
        <w:rPr>
          <w:rFonts w:ascii="宋体" w:eastAsia="宋体" w:hAnsi="宋体" w:hint="eastAsia"/>
          <w:sz w:val="21"/>
          <w:szCs w:val="21"/>
        </w:rPr>
        <w:t>应急处置领导小组，并下设风险管理委员会和信息安全管理委员会。</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sectPr w:rsidR="003920D3" w:rsidRPr="00920B0C">
          <w:type w:val="continuous"/>
          <w:pgSz w:w="11920" w:h="16840"/>
          <w:pgMar w:top="1500" w:right="1680" w:bottom="280" w:left="1680" w:header="720" w:footer="720" w:gutter="0"/>
          <w:cols w:space="720"/>
        </w:sectPr>
      </w:pP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（1）公司设三个管理委员会（风险管理委员会、信息安全管理委员会、技术领导小组）分别对信息安全、风险控制、技术研发等核心业务环节进行全流程管理。</w:t>
      </w:r>
    </w:p>
    <w:p w:rsid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应急处置领导小组（</w:t>
      </w:r>
      <w:r w:rsidR="00920B0C">
        <w:rPr>
          <w:rFonts w:ascii="宋体" w:eastAsia="宋体" w:hAnsi="宋体" w:hint="eastAsia"/>
          <w:sz w:val="21"/>
          <w:szCs w:val="21"/>
        </w:rPr>
        <w:t>包括</w:t>
      </w:r>
      <w:r w:rsidR="00920B0C" w:rsidRPr="00920B0C">
        <w:rPr>
          <w:rFonts w:ascii="宋体" w:eastAsia="宋体" w:hAnsi="宋体" w:hint="eastAsia"/>
          <w:sz w:val="21"/>
          <w:szCs w:val="21"/>
        </w:rPr>
        <w:t>风险管理委员会和信息安全管理委员会</w:t>
      </w:r>
      <w:r w:rsidR="00920B0C">
        <w:rPr>
          <w:rFonts w:ascii="宋体" w:eastAsia="宋体" w:hAnsi="宋体" w:hint="eastAsia"/>
          <w:sz w:val="21"/>
          <w:szCs w:val="21"/>
        </w:rPr>
        <w:t>，</w:t>
      </w:r>
      <w:r w:rsidRPr="00920B0C">
        <w:rPr>
          <w:rFonts w:ascii="宋体" w:eastAsia="宋体" w:hAnsi="宋体" w:hint="eastAsia"/>
          <w:sz w:val="21"/>
          <w:szCs w:val="21"/>
        </w:rPr>
        <w:t>以下简称应急领导小组）为</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应急处置的指挥决策机构，组长由</w:t>
      </w:r>
      <w:r w:rsidR="00920B0C" w:rsidRPr="00920B0C">
        <w:rPr>
          <w:rFonts w:ascii="宋体" w:eastAsia="宋体" w:hAnsi="宋体" w:hint="eastAsia"/>
          <w:sz w:val="21"/>
          <w:szCs w:val="21"/>
        </w:rPr>
        <w:t>北京环球优路教育科技股份有限公司</w:t>
      </w:r>
      <w:r w:rsidR="00920B0C">
        <w:rPr>
          <w:rFonts w:ascii="宋体" w:eastAsia="宋体" w:hAnsi="宋体" w:hint="eastAsia"/>
          <w:sz w:val="21"/>
          <w:szCs w:val="21"/>
        </w:rPr>
        <w:t>总经理</w:t>
      </w:r>
      <w:r w:rsidRPr="00920B0C">
        <w:rPr>
          <w:rFonts w:ascii="宋体" w:eastAsia="宋体" w:hAnsi="宋体" w:hint="eastAsia"/>
          <w:sz w:val="21"/>
          <w:szCs w:val="21"/>
        </w:rPr>
        <w:t>领导担任，副组长由</w:t>
      </w:r>
      <w:r w:rsidR="00920B0C">
        <w:rPr>
          <w:rFonts w:ascii="宋体" w:eastAsia="宋体" w:hAnsi="宋体" w:hint="eastAsia"/>
          <w:sz w:val="21"/>
          <w:szCs w:val="21"/>
        </w:rPr>
        <w:t>互联网研发</w:t>
      </w:r>
      <w:r w:rsidRPr="00920B0C">
        <w:rPr>
          <w:rFonts w:ascii="宋体" w:eastAsia="宋体" w:hAnsi="宋体" w:hint="eastAsia"/>
          <w:sz w:val="21"/>
          <w:szCs w:val="21"/>
        </w:rPr>
        <w:t>中心</w:t>
      </w:r>
      <w:r w:rsidR="00920B0C">
        <w:rPr>
          <w:rFonts w:ascii="宋体" w:eastAsia="宋体" w:hAnsi="宋体" w:hint="eastAsia"/>
          <w:sz w:val="21"/>
          <w:szCs w:val="21"/>
        </w:rPr>
        <w:t>技术总监</w:t>
      </w:r>
      <w:r w:rsidRPr="00920B0C">
        <w:rPr>
          <w:rFonts w:ascii="宋体" w:eastAsia="宋体" w:hAnsi="宋体" w:hint="eastAsia"/>
          <w:sz w:val="21"/>
          <w:szCs w:val="21"/>
        </w:rPr>
        <w:t>担任，成员由</w:t>
      </w:r>
      <w:r w:rsidR="00920B0C">
        <w:rPr>
          <w:rFonts w:ascii="宋体" w:eastAsia="宋体" w:hAnsi="宋体" w:hint="eastAsia"/>
          <w:sz w:val="21"/>
          <w:szCs w:val="21"/>
        </w:rPr>
        <w:t>运维部、架构部、项目部等</w:t>
      </w:r>
      <w:r w:rsidRPr="00920B0C">
        <w:rPr>
          <w:rFonts w:ascii="宋体" w:eastAsia="宋体" w:hAnsi="宋体" w:hint="eastAsia"/>
          <w:sz w:val="21"/>
          <w:szCs w:val="21"/>
        </w:rPr>
        <w:t>有关负责人组成。</w:t>
      </w:r>
    </w:p>
    <w:p w:rsidR="003920D3" w:rsidRPr="00920B0C" w:rsidRDefault="003920D3" w:rsidP="00920B0C">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21" w:name="_Toc390271550"/>
      <w:r w:rsidRPr="00920B0C">
        <w:rPr>
          <w:rFonts w:ascii="宋体" w:eastAsia="宋体" w:hAnsi="宋体" w:hint="eastAsia"/>
          <w:sz w:val="21"/>
          <w:szCs w:val="21"/>
        </w:rPr>
        <w:t>机构职责</w:t>
      </w:r>
      <w:bookmarkEnd w:id="21"/>
    </w:p>
    <w:p w:rsidR="003920D3" w:rsidRPr="00920B0C" w:rsidRDefault="00CD0B26"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智能运营管理平台</w:t>
      </w:r>
      <w:r w:rsidR="003920D3" w:rsidRPr="00920B0C">
        <w:rPr>
          <w:rFonts w:ascii="宋体" w:eastAsia="宋体" w:hAnsi="宋体" w:hint="eastAsia"/>
          <w:sz w:val="21"/>
          <w:szCs w:val="21"/>
        </w:rPr>
        <w:t>应急领导小组职责：</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（1）对</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突发事件的处置研究决策；</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（2）统一指挥应急处置工作；</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（3）发布启动应急处置预案的命令；</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（4）统一负责信息发布；</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（5）贯彻落实对外信息的有关工作事项。</w:t>
      </w:r>
    </w:p>
    <w:p w:rsidR="003920D3" w:rsidRPr="00920B0C" w:rsidRDefault="00CD0B26"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智能运营管理平台</w:t>
      </w:r>
      <w:r w:rsidR="003920D3" w:rsidRPr="00920B0C">
        <w:rPr>
          <w:rFonts w:ascii="宋体" w:eastAsia="宋体" w:hAnsi="宋体" w:hint="eastAsia"/>
          <w:sz w:val="21"/>
          <w:szCs w:val="21"/>
        </w:rPr>
        <w:t>应急领导小组成员职责：</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（1）贯彻执行</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应急领导小组的决策；</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（2）协调有关部门做好</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的应急处置工作；</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（3）收集有关</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应急处置的情况和资料；</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（4）起草有关对外文件。</w:t>
      </w:r>
    </w:p>
    <w:p w:rsidR="003920D3" w:rsidRPr="00920B0C" w:rsidRDefault="003920D3" w:rsidP="00920B0C">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22" w:name="_Toc390271551"/>
      <w:r w:rsidRPr="00920B0C">
        <w:rPr>
          <w:rFonts w:ascii="黑体" w:eastAsia="黑体" w:hAnsi="宋体" w:cs="宋体" w:hint="eastAsia"/>
          <w:kern w:val="0"/>
          <w:sz w:val="28"/>
          <w:szCs w:val="28"/>
        </w:rPr>
        <w:t>预防与预警</w:t>
      </w:r>
      <w:bookmarkEnd w:id="22"/>
    </w:p>
    <w:p w:rsidR="003920D3" w:rsidRDefault="003920D3">
      <w:pPr>
        <w:autoSpaceDE w:val="0"/>
        <w:autoSpaceDN w:val="0"/>
        <w:adjustRightInd w:val="0"/>
        <w:spacing w:line="100" w:lineRule="exact"/>
        <w:jc w:val="left"/>
        <w:rPr>
          <w:rFonts w:ascii="仿宋_GB2312" w:eastAsia="仿宋_GB2312" w:hAnsi="Times New Roman" w:cs="微软雅黑" w:hint="eastAsia"/>
          <w:kern w:val="0"/>
          <w:sz w:val="10"/>
          <w:szCs w:val="10"/>
        </w:rPr>
      </w:pPr>
    </w:p>
    <w:p w:rsidR="003920D3" w:rsidRDefault="003920D3">
      <w:pPr>
        <w:autoSpaceDE w:val="0"/>
        <w:autoSpaceDN w:val="0"/>
        <w:adjustRightInd w:val="0"/>
        <w:spacing w:line="200" w:lineRule="exact"/>
        <w:jc w:val="left"/>
        <w:rPr>
          <w:rFonts w:ascii="仿宋_GB2312" w:eastAsia="仿宋_GB2312" w:hAnsi="Times New Roman" w:cs="微软雅黑" w:hint="eastAsia"/>
          <w:kern w:val="0"/>
          <w:sz w:val="20"/>
          <w:szCs w:val="20"/>
        </w:rPr>
      </w:pPr>
    </w:p>
    <w:p w:rsidR="003920D3" w:rsidRPr="00920B0C" w:rsidRDefault="003920D3" w:rsidP="00920B0C">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23" w:name="_Toc390271552"/>
      <w:r w:rsidRPr="00920B0C">
        <w:rPr>
          <w:rFonts w:ascii="宋体" w:eastAsia="宋体" w:hAnsi="宋体" w:hint="eastAsia"/>
          <w:sz w:val="21"/>
          <w:szCs w:val="21"/>
        </w:rPr>
        <w:t>预防机制</w:t>
      </w:r>
      <w:bookmarkEnd w:id="23"/>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预防机制是指</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日常运行中,为防止因突发事件导致系统出现故障和崩溃，或者在出现故障和崩溃时能最大程度地减少损失所采取的预防措施和行动。</w:t>
      </w:r>
    </w:p>
    <w:p w:rsidR="003920D3" w:rsidRPr="00920B0C" w:rsidRDefault="003920D3" w:rsidP="00F0665F">
      <w:pPr>
        <w:pStyle w:val="a"/>
        <w:widowControl w:val="0"/>
        <w:numPr>
          <w:ilvl w:val="0"/>
          <w:numId w:val="5"/>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24" w:author="panghaibo" w:date="2020-12-16T10:32:00Z">
          <w:pPr>
            <w:pStyle w:val="a"/>
            <w:widowControl w:val="0"/>
            <w:numPr>
              <w:ilvl w:val="0"/>
              <w:numId w:val="19"/>
            </w:numPr>
            <w:tabs>
              <w:tab w:val="num" w:pos="360"/>
              <w:tab w:val="left" w:pos="993"/>
            </w:tabs>
            <w:adjustRightInd w:val="0"/>
            <w:snapToGrid w:val="0"/>
            <w:spacing w:afterLines="50" w:after="120" w:line="360" w:lineRule="auto"/>
            <w:ind w:rightChars="0"/>
            <w:jc w:val="both"/>
            <w:outlineLvl w:val="9"/>
          </w:pPr>
        </w:pPrChange>
      </w:pPr>
      <w:r w:rsidRPr="00920B0C">
        <w:rPr>
          <w:rFonts w:ascii="宋体" w:eastAsia="宋体" w:hAnsi="宋体" w:hint="eastAsia"/>
          <w:sz w:val="21"/>
          <w:szCs w:val="21"/>
        </w:rPr>
        <w:t>建立和完善灾难备份系统</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（1）完善</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灾难备份系统和应急处置的流程及手段,在条件允许的情况下定期或不定期地进行生产环境切换到应急灾难备份环境的演练,保障应急灾难备份系统在应急情况下能快速、高效地投入使用；同时对各种应急处理手段进行定期的预演，保证各种流程制度及处理手段的有效性。</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（2）公司正</w:t>
      </w:r>
      <w:r w:rsidR="00D96765">
        <w:rPr>
          <w:rFonts w:ascii="宋体" w:eastAsia="宋体" w:hAnsi="宋体" w:hint="eastAsia"/>
          <w:sz w:val="21"/>
          <w:szCs w:val="21"/>
        </w:rPr>
        <w:t>要抓紧启动</w:t>
      </w:r>
      <w:r w:rsidR="000C73C8">
        <w:rPr>
          <w:rFonts w:ascii="宋体" w:eastAsia="宋体" w:hAnsi="宋体" w:hint="eastAsia"/>
          <w:sz w:val="21"/>
          <w:szCs w:val="21"/>
        </w:rPr>
        <w:t>智能业务平台</w:t>
      </w:r>
      <w:r w:rsidRPr="00920B0C">
        <w:rPr>
          <w:rFonts w:ascii="宋体" w:eastAsia="宋体" w:hAnsi="宋体" w:hint="eastAsia"/>
          <w:sz w:val="21"/>
          <w:szCs w:val="21"/>
        </w:rPr>
        <w:t>灾难备份系统建设，在 1－2年内建成较为完备的灾难备份系统。</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（3）</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应有场地环境、硬件设备、应用软件、系统数据、人力资源等方面的准备。</w:t>
      </w:r>
    </w:p>
    <w:p w:rsidR="003920D3" w:rsidRPr="00920B0C" w:rsidRDefault="003920D3" w:rsidP="00F0665F">
      <w:pPr>
        <w:pStyle w:val="a"/>
        <w:widowControl w:val="0"/>
        <w:numPr>
          <w:ilvl w:val="0"/>
          <w:numId w:val="5"/>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25" w:author="panghaibo" w:date="2020-12-16T10:32:00Z">
          <w:pPr>
            <w:pStyle w:val="a"/>
            <w:widowControl w:val="0"/>
            <w:numPr>
              <w:ilvl w:val="0"/>
              <w:numId w:val="19"/>
            </w:numPr>
            <w:tabs>
              <w:tab w:val="num" w:pos="360"/>
              <w:tab w:val="left" w:pos="993"/>
            </w:tabs>
            <w:adjustRightInd w:val="0"/>
            <w:snapToGrid w:val="0"/>
            <w:spacing w:afterLines="50" w:after="120" w:line="360" w:lineRule="auto"/>
            <w:ind w:rightChars="0"/>
            <w:jc w:val="both"/>
            <w:outlineLvl w:val="9"/>
          </w:pPr>
        </w:pPrChange>
      </w:pPr>
      <w:r w:rsidRPr="00920B0C">
        <w:rPr>
          <w:rFonts w:ascii="宋体" w:eastAsia="宋体" w:hAnsi="宋体" w:hint="eastAsia"/>
          <w:sz w:val="21"/>
          <w:szCs w:val="21"/>
        </w:rPr>
        <w:t>建立和完善运行维护机制为保障</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安全、高效、稳定运行，应建立和完善运行维护机制，并达到以下要求：</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（1）明确运行维护的主体；</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（2）制定严格的运行管理制度；</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（3）确立责任追究和赔偿机制；</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（4）建立科学合理的运行维护管理体制；</w:t>
      </w:r>
    </w:p>
    <w:p w:rsidR="003920D3" w:rsidRPr="00920B0C" w:rsidRDefault="003920D3" w:rsidP="00920B0C">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920B0C">
        <w:rPr>
          <w:rFonts w:ascii="宋体" w:eastAsia="宋体" w:hAnsi="宋体" w:hint="eastAsia"/>
          <w:sz w:val="21"/>
          <w:szCs w:val="21"/>
        </w:rPr>
        <w:t>（5）加强日常维护。</w:t>
      </w:r>
    </w:p>
    <w:p w:rsidR="003920D3" w:rsidRPr="00920B0C" w:rsidRDefault="003920D3" w:rsidP="00F0665F">
      <w:pPr>
        <w:pStyle w:val="a"/>
        <w:widowControl w:val="0"/>
        <w:numPr>
          <w:ilvl w:val="0"/>
          <w:numId w:val="5"/>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26" w:author="panghaibo" w:date="2020-12-16T10:32:00Z">
          <w:pPr>
            <w:pStyle w:val="a"/>
            <w:widowControl w:val="0"/>
            <w:numPr>
              <w:ilvl w:val="0"/>
              <w:numId w:val="19"/>
            </w:numPr>
            <w:tabs>
              <w:tab w:val="num" w:pos="360"/>
              <w:tab w:val="left" w:pos="993"/>
            </w:tabs>
            <w:adjustRightInd w:val="0"/>
            <w:snapToGrid w:val="0"/>
            <w:spacing w:afterLines="50" w:after="120" w:line="360" w:lineRule="auto"/>
            <w:ind w:rightChars="0"/>
            <w:jc w:val="both"/>
            <w:outlineLvl w:val="9"/>
          </w:pPr>
        </w:pPrChange>
      </w:pPr>
      <w:r w:rsidRPr="00920B0C">
        <w:rPr>
          <w:rFonts w:ascii="宋体" w:eastAsia="宋体" w:hAnsi="宋体" w:hint="eastAsia"/>
          <w:sz w:val="21"/>
          <w:szCs w:val="21"/>
        </w:rPr>
        <w:t>保留手工处置机制为满足应急处置的需要，</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应在一定时期内保留手工处置的方式。当发生应急事件必要时，各主要系统采用手工应急的处置方式。</w:t>
      </w:r>
    </w:p>
    <w:p w:rsidR="003920D3" w:rsidRDefault="003920D3">
      <w:pPr>
        <w:autoSpaceDE w:val="0"/>
        <w:autoSpaceDN w:val="0"/>
        <w:adjustRightInd w:val="0"/>
        <w:spacing w:before="4" w:line="120" w:lineRule="exact"/>
        <w:jc w:val="left"/>
        <w:rPr>
          <w:rFonts w:ascii="仿宋_GB2312" w:eastAsia="仿宋_GB2312" w:hAnsi="Times New Roman" w:cs="MingLiU" w:hint="eastAsia"/>
          <w:kern w:val="0"/>
          <w:sz w:val="12"/>
          <w:szCs w:val="12"/>
        </w:rPr>
      </w:pPr>
    </w:p>
    <w:p w:rsidR="003920D3" w:rsidRDefault="003920D3">
      <w:pPr>
        <w:autoSpaceDE w:val="0"/>
        <w:autoSpaceDN w:val="0"/>
        <w:adjustRightInd w:val="0"/>
        <w:spacing w:line="180" w:lineRule="exact"/>
        <w:ind w:left="4227" w:right="4226"/>
        <w:jc w:val="center"/>
        <w:rPr>
          <w:rFonts w:ascii="仿宋_GB2312" w:eastAsia="仿宋_GB2312" w:hAnsi="Times New Roman" w:hint="eastAsia"/>
          <w:kern w:val="0"/>
          <w:sz w:val="18"/>
          <w:szCs w:val="18"/>
        </w:rPr>
        <w:sectPr w:rsidR="003920D3">
          <w:type w:val="continuous"/>
          <w:pgSz w:w="11920" w:h="16840"/>
          <w:pgMar w:top="1500" w:right="1660" w:bottom="1418" w:left="1680" w:header="720" w:footer="720" w:gutter="0"/>
          <w:cols w:space="720"/>
        </w:sectPr>
      </w:pPr>
    </w:p>
    <w:p w:rsidR="003920D3" w:rsidRPr="00D96765" w:rsidRDefault="003920D3" w:rsidP="00D96765">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27" w:name="_Toc390271553"/>
      <w:r w:rsidRPr="00D96765">
        <w:rPr>
          <w:rFonts w:ascii="宋体" w:eastAsia="宋体" w:hAnsi="宋体" w:hint="eastAsia"/>
          <w:sz w:val="21"/>
          <w:szCs w:val="21"/>
        </w:rPr>
        <w:t>预警机制</w:t>
      </w:r>
      <w:bookmarkEnd w:id="27"/>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预警机制是指发生突发事件，可能对</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造成影响或已经造成影响，暂不需要启动应急处置预案时，对预</w:t>
      </w:r>
      <w:del w:id="28" w:author="panghaibo" w:date="2020-12-16T10:32:00Z">
        <w:r w:rsidRPr="00D96765" w:rsidDel="00B572D5">
          <w:rPr>
            <w:rFonts w:ascii="宋体" w:eastAsia="宋体" w:hAnsi="宋体" w:hint="eastAsia"/>
            <w:sz w:val="21"/>
            <w:szCs w:val="21"/>
          </w:rPr>
          <w:delText xml:space="preserve"> </w:delText>
        </w:r>
      </w:del>
      <w:bookmarkStart w:id="29" w:name="_GoBack"/>
      <w:bookmarkEnd w:id="29"/>
      <w:r w:rsidRPr="00D96765">
        <w:rPr>
          <w:rFonts w:ascii="宋体" w:eastAsia="宋体" w:hAnsi="宋体" w:hint="eastAsia"/>
          <w:sz w:val="21"/>
          <w:szCs w:val="21"/>
        </w:rPr>
        <w:t>警信息的响应、传导和处置。</w:t>
      </w:r>
    </w:p>
    <w:p w:rsidR="003920D3" w:rsidRPr="00D96765" w:rsidRDefault="003920D3" w:rsidP="00F0665F">
      <w:pPr>
        <w:pStyle w:val="a"/>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0" w:author="panghaibo" w:date="2020-12-16T10:32:00Z">
          <w:pPr>
            <w:pStyle w:val="a"/>
            <w:widowControl w:val="0"/>
            <w:numPr>
              <w:ilvl w:val="0"/>
              <w:numId w:val="25"/>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预警处置应做到早发现、早报告、早准备。</w:t>
      </w:r>
    </w:p>
    <w:p w:rsidR="003920D3" w:rsidRPr="00D96765" w:rsidRDefault="003920D3" w:rsidP="00F0665F">
      <w:pPr>
        <w:pStyle w:val="a"/>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1" w:author="panghaibo" w:date="2020-12-16T10:32:00Z">
          <w:pPr>
            <w:pStyle w:val="a"/>
            <w:widowControl w:val="0"/>
            <w:numPr>
              <w:ilvl w:val="0"/>
              <w:numId w:val="25"/>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预警信息来源 预警信息根据来源不同，分为系统运行异常信息和突发事件信息。</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（1）系统运行异常信息是指</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在运行过程中，硬件设备、应用软件、通讯网络等出现异常情况，或者已经影响业务处理的信息。</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（2）突发事件信息是指由于自然灾害、事故灾难、突发安全事件、人为安全事件的发生，可能危及</w:t>
      </w:r>
      <w:r w:rsidR="000C73C8">
        <w:rPr>
          <w:rFonts w:ascii="宋体" w:eastAsia="宋体" w:hAnsi="宋体" w:hint="eastAsia"/>
          <w:sz w:val="21"/>
          <w:szCs w:val="21"/>
        </w:rPr>
        <w:t>智能运营平台</w:t>
      </w:r>
      <w:r w:rsidRPr="00D96765">
        <w:rPr>
          <w:rFonts w:ascii="宋体" w:eastAsia="宋体" w:hAnsi="宋体" w:hint="eastAsia"/>
          <w:sz w:val="21"/>
          <w:szCs w:val="21"/>
        </w:rPr>
        <w:t>系统硬件设备、应用软件、通讯网络、场地环境等影响业务处理的信息。</w:t>
      </w:r>
    </w:p>
    <w:p w:rsidR="003920D3" w:rsidRPr="00D96765" w:rsidRDefault="003920D3" w:rsidP="00F0665F">
      <w:pPr>
        <w:pStyle w:val="a"/>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2" w:author="panghaibo" w:date="2020-12-16T10:32:00Z">
          <w:pPr>
            <w:pStyle w:val="a"/>
            <w:widowControl w:val="0"/>
            <w:numPr>
              <w:ilvl w:val="0"/>
              <w:numId w:val="25"/>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收集主体</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sectPr w:rsidR="003920D3" w:rsidRPr="00D96765">
          <w:type w:val="continuous"/>
          <w:pgSz w:w="11920" w:h="16840"/>
          <w:pgMar w:top="1500" w:right="1680" w:bottom="280" w:left="1680" w:header="720" w:footer="720" w:gutter="0"/>
          <w:cols w:space="720"/>
        </w:sectPr>
      </w:pP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系统运行异常信息由业务人员和系统运行人员收集。</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突发事件信息由应急处置领导小组成员负责收集。</w:t>
      </w:r>
    </w:p>
    <w:p w:rsidR="003920D3" w:rsidRPr="00D96765" w:rsidRDefault="003920D3" w:rsidP="00F0665F">
      <w:pPr>
        <w:pStyle w:val="a"/>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3" w:author="panghaibo" w:date="2020-12-16T10:32:00Z">
          <w:pPr>
            <w:pStyle w:val="a"/>
            <w:widowControl w:val="0"/>
            <w:numPr>
              <w:ilvl w:val="0"/>
              <w:numId w:val="25"/>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预警的报告</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系统运行异常的预警信息，由有关运行部门向业务主管 部门和运行管理部门报告。</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对突发事件信息，由系统运</w:t>
      </w:r>
      <w:proofErr w:type="gramStart"/>
      <w:r w:rsidRPr="00D96765">
        <w:rPr>
          <w:rFonts w:ascii="宋体" w:eastAsia="宋体" w:hAnsi="宋体" w:hint="eastAsia"/>
          <w:sz w:val="21"/>
          <w:szCs w:val="21"/>
        </w:rPr>
        <w:t>维人员</w:t>
      </w:r>
      <w:proofErr w:type="gramEnd"/>
      <w:r w:rsidRPr="00D96765">
        <w:rPr>
          <w:rFonts w:ascii="宋体" w:eastAsia="宋体" w:hAnsi="宋体" w:hint="eastAsia"/>
          <w:sz w:val="21"/>
          <w:szCs w:val="21"/>
        </w:rPr>
        <w:t>通知业务、技术主管部门和运行管理部门，并报应急处置领导小组。</w:t>
      </w:r>
    </w:p>
    <w:p w:rsidR="003920D3" w:rsidRPr="00D96765" w:rsidRDefault="003920D3" w:rsidP="00F0665F">
      <w:pPr>
        <w:pStyle w:val="a"/>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4" w:author="panghaibo" w:date="2020-12-16T10:32:00Z">
          <w:pPr>
            <w:pStyle w:val="a"/>
            <w:widowControl w:val="0"/>
            <w:numPr>
              <w:ilvl w:val="0"/>
              <w:numId w:val="25"/>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预警分析与行动</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业务主管部门和运行部门要分析系统运行的异常和突发事件对</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的影响程度，并分别采取措施。</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（1）可能产生严重危害的，系统运行人员应通知有关单位加强预防，并做好有关危机处置的准备。</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（2）对已经产生一定危害的，应及时采取积极的补救措施，并按应急处置程序报告，通知有关单位作好进一步处置应急的准备。</w:t>
      </w:r>
    </w:p>
    <w:p w:rsidR="003920D3" w:rsidRDefault="003920D3" w:rsidP="00D96765">
      <w:pPr>
        <w:autoSpaceDE w:val="0"/>
        <w:autoSpaceDN w:val="0"/>
        <w:adjustRightInd w:val="0"/>
        <w:spacing w:line="180" w:lineRule="exact"/>
        <w:ind w:right="4171"/>
        <w:rPr>
          <w:rFonts w:ascii="仿宋_GB2312" w:eastAsia="仿宋_GB2312" w:hAnsi="Times New Roman" w:hint="eastAsia"/>
          <w:kern w:val="0"/>
          <w:sz w:val="18"/>
          <w:szCs w:val="18"/>
        </w:rPr>
        <w:sectPr w:rsidR="003920D3">
          <w:type w:val="continuous"/>
          <w:pgSz w:w="11920" w:h="16840"/>
          <w:pgMar w:top="1500" w:right="1680" w:bottom="1418" w:left="1680" w:header="720" w:footer="720" w:gutter="0"/>
          <w:cols w:space="720"/>
        </w:sectPr>
      </w:pPr>
    </w:p>
    <w:p w:rsidR="003920D3" w:rsidRPr="00D96765" w:rsidRDefault="003920D3" w:rsidP="00D96765">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35" w:name="_Toc390271554"/>
      <w:r w:rsidRPr="00D96765">
        <w:rPr>
          <w:rFonts w:ascii="黑体" w:eastAsia="黑体" w:hAnsi="宋体" w:cs="宋体" w:hint="eastAsia"/>
          <w:kern w:val="0"/>
          <w:sz w:val="28"/>
          <w:szCs w:val="28"/>
        </w:rPr>
        <w:t>报告与指挥</w:t>
      </w:r>
      <w:bookmarkEnd w:id="35"/>
    </w:p>
    <w:p w:rsidR="003920D3" w:rsidRPr="00D96765" w:rsidRDefault="003920D3" w:rsidP="00D96765">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36" w:name="_Toc390271555"/>
      <w:r w:rsidRPr="00D96765">
        <w:rPr>
          <w:rFonts w:ascii="宋体" w:eastAsia="宋体" w:hAnsi="宋体" w:hint="eastAsia"/>
          <w:sz w:val="21"/>
          <w:szCs w:val="21"/>
        </w:rPr>
        <w:t>情况报告</w:t>
      </w:r>
      <w:bookmarkEnd w:id="36"/>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突发事件发生后，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的运行部门应立即组织有关人员分析突发事件对</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的影响 程度，严重影响</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运行的，应按应急处置程序和 要求报告总公司应急处置领导小组。</w:t>
      </w:r>
    </w:p>
    <w:p w:rsidR="003920D3" w:rsidRPr="00D96765" w:rsidRDefault="003920D3" w:rsidP="00F0665F">
      <w:pPr>
        <w:pStyle w:val="a"/>
        <w:widowControl w:val="0"/>
        <w:numPr>
          <w:ilvl w:val="0"/>
          <w:numId w:val="7"/>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7" w:author="panghaibo" w:date="2020-12-16T10:32:00Z">
          <w:pPr>
            <w:pStyle w:val="a"/>
            <w:widowControl w:val="0"/>
            <w:numPr>
              <w:ilvl w:val="0"/>
              <w:numId w:val="32"/>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报告要迅速、准确、完整</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（1）迅速是指业务人员和运行部门发现系统灾难应在第一时间报告。</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（2）准确是指报告内容要客观真实，不得主观臆断。</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（3）完整是指报告内容符合本预案的要求，便于应急领导小组研究决策。</w:t>
      </w:r>
    </w:p>
    <w:p w:rsidR="003920D3" w:rsidRPr="00D96765" w:rsidRDefault="003920D3" w:rsidP="00F0665F">
      <w:pPr>
        <w:pStyle w:val="a"/>
        <w:widowControl w:val="0"/>
        <w:numPr>
          <w:ilvl w:val="0"/>
          <w:numId w:val="7"/>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8" w:author="panghaibo" w:date="2020-12-16T10:32:00Z">
          <w:pPr>
            <w:pStyle w:val="a"/>
            <w:widowControl w:val="0"/>
            <w:numPr>
              <w:ilvl w:val="0"/>
              <w:numId w:val="32"/>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ab/>
        <w:t>报告内容</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 xml:space="preserve">（1）突发事件性质。包括：自然灾害、事故灾难、突 </w:t>
      </w:r>
      <w:proofErr w:type="gramStart"/>
      <w:r w:rsidRPr="00D96765">
        <w:rPr>
          <w:rFonts w:ascii="宋体" w:eastAsia="宋体" w:hAnsi="宋体" w:hint="eastAsia"/>
          <w:sz w:val="21"/>
          <w:szCs w:val="21"/>
        </w:rPr>
        <w:t>发安全</w:t>
      </w:r>
      <w:proofErr w:type="gramEnd"/>
      <w:r w:rsidRPr="00D96765">
        <w:rPr>
          <w:rFonts w:ascii="宋体" w:eastAsia="宋体" w:hAnsi="宋体" w:hint="eastAsia"/>
          <w:sz w:val="21"/>
          <w:szCs w:val="21"/>
        </w:rPr>
        <w:t>事件等。</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 xml:space="preserve">（2）影响系统运行情况。包括：突发事件发生后对系 </w:t>
      </w:r>
      <w:proofErr w:type="gramStart"/>
      <w:r w:rsidRPr="00D96765">
        <w:rPr>
          <w:rFonts w:ascii="宋体" w:eastAsia="宋体" w:hAnsi="宋体" w:hint="eastAsia"/>
          <w:sz w:val="21"/>
          <w:szCs w:val="21"/>
        </w:rPr>
        <w:t>统造成</w:t>
      </w:r>
      <w:proofErr w:type="gramEnd"/>
      <w:r w:rsidRPr="00D96765">
        <w:rPr>
          <w:rFonts w:ascii="宋体" w:eastAsia="宋体" w:hAnsi="宋体" w:hint="eastAsia"/>
          <w:sz w:val="21"/>
          <w:szCs w:val="21"/>
        </w:rPr>
        <w:t>的影响程度，影响范围等。</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（3）影响业务处理情况。包括：系统灾难发生的时间和地点、系统运行的状态，以及是否造成业务资料丢失等情况。</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（4）影响人力资源情况。包括：突发事件对人员造成的伤害情况，以及受灾情况、采取的救助和防护措施、岗位 接替等情况。</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（5）现场处置情况。包括：现场组织指挥、所采取的 先期处置措施、系统修复等情况。</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（6）启动应急处置方案的请求。包括：系统运行部门应根据灾难 情况，提出启动应急处置方案的请求。</w:t>
      </w:r>
    </w:p>
    <w:p w:rsidR="003920D3" w:rsidRPr="00D96765" w:rsidRDefault="003920D3" w:rsidP="00F0665F">
      <w:pPr>
        <w:pStyle w:val="a"/>
        <w:widowControl w:val="0"/>
        <w:numPr>
          <w:ilvl w:val="0"/>
          <w:numId w:val="7"/>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39" w:author="panghaibo" w:date="2020-12-16T10:32:00Z">
          <w:pPr>
            <w:pStyle w:val="a"/>
            <w:widowControl w:val="0"/>
            <w:numPr>
              <w:ilvl w:val="0"/>
              <w:numId w:val="32"/>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ab/>
        <w:t>报告及处理程序</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（1）应急报告的对象包括客户服务中心、相关分公司、相关业务部门。应急报告时需针对业务影响程度，按照预定的报告内容进行报告。</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（2）当</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发生异常并确认进入应急状态时，现场安排专人负责进行应急通知和应急报告，应急通知和应急报告由不同岗位同时进行，同时安排专门岗位应答外部来电咨询。</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3）应急通知的对象是需在应急流程中承担技术实施、支持、组织、决策等职责的角色和人员；应急报告的对象是上级领导、业务受影响的部门或承担与公司外部信息沟通的部门，在收到通知后承担本部门工作相关的沟通、协调等处理。</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（4）发生紧急突发事件时，应按规定的程序在故障发生时起 2 小时内向应急处置领导小组报告；出现非紧急事件时，应按规定的程序在故障发生时起 4 小时内向应急处置领导小组报告。</w:t>
      </w:r>
    </w:p>
    <w:p w:rsidR="003920D3" w:rsidRDefault="003920D3">
      <w:pPr>
        <w:autoSpaceDE w:val="0"/>
        <w:autoSpaceDN w:val="0"/>
        <w:adjustRightInd w:val="0"/>
        <w:spacing w:before="17" w:line="140" w:lineRule="exact"/>
        <w:jc w:val="left"/>
        <w:rPr>
          <w:rFonts w:ascii="仿宋_GB2312" w:eastAsia="仿宋_GB2312" w:hAnsi="Times New Roman" w:cs="MingLiU" w:hint="eastAsia"/>
          <w:kern w:val="0"/>
          <w:sz w:val="14"/>
          <w:szCs w:val="14"/>
        </w:rPr>
      </w:pPr>
    </w:p>
    <w:p w:rsidR="003920D3" w:rsidRPr="00D96765" w:rsidRDefault="003920D3" w:rsidP="00D96765">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40" w:name="_Toc390271556"/>
      <w:r w:rsidRPr="00D96765">
        <w:rPr>
          <w:rFonts w:ascii="宋体" w:eastAsia="宋体" w:hAnsi="宋体" w:hint="eastAsia"/>
          <w:sz w:val="21"/>
          <w:szCs w:val="21"/>
        </w:rPr>
        <w:t>应急处置领导小组决策</w:t>
      </w:r>
      <w:bookmarkEnd w:id="40"/>
    </w:p>
    <w:p w:rsidR="003920D3" w:rsidRPr="00D96765" w:rsidRDefault="003920D3" w:rsidP="00F0665F">
      <w:pPr>
        <w:pStyle w:val="a"/>
        <w:widowControl w:val="0"/>
        <w:numPr>
          <w:ilvl w:val="0"/>
          <w:numId w:val="8"/>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41" w:author="panghaibo" w:date="2020-12-16T10:32:00Z">
          <w:pPr>
            <w:pStyle w:val="a"/>
            <w:widowControl w:val="0"/>
            <w:numPr>
              <w:ilvl w:val="0"/>
              <w:numId w:val="37"/>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决策原则</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（1）快速反应，果断决策。 突发事件发生后，应急处置领导小组应立即召开会议，研究决策，优先考虑组织技术力量对系统进行抢修，尽可能在可容忍时间内恢复系统运行。</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（2）措施得当，损失最小。 对突发事件导致</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不可修复或在可容忍时间内难以修复的，应急处置领导小组应果断决策，启动相应的应急处置方案，最大限度地降低风险，减少损失。</w:t>
      </w:r>
    </w:p>
    <w:p w:rsidR="003920D3" w:rsidRPr="00D96765" w:rsidRDefault="003920D3" w:rsidP="00F0665F">
      <w:pPr>
        <w:pStyle w:val="a"/>
        <w:widowControl w:val="0"/>
        <w:numPr>
          <w:ilvl w:val="0"/>
          <w:numId w:val="8"/>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42" w:author="panghaibo" w:date="2020-12-16T10:32:00Z">
          <w:pPr>
            <w:pStyle w:val="a"/>
            <w:widowControl w:val="0"/>
            <w:numPr>
              <w:ilvl w:val="0"/>
              <w:numId w:val="37"/>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ab/>
        <w:t>决策程序</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（1）应急处置领导小组决策程序。</w:t>
      </w:r>
    </w:p>
    <w:p w:rsidR="003920D3" w:rsidRPr="00D96765" w:rsidRDefault="003920D3" w:rsidP="00F0665F">
      <w:pPr>
        <w:pStyle w:val="a"/>
        <w:widowControl w:val="0"/>
        <w:numPr>
          <w:ilvl w:val="0"/>
          <w:numId w:val="8"/>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sectPr w:rsidR="003920D3" w:rsidRPr="00D96765">
          <w:type w:val="continuous"/>
          <w:pgSz w:w="11920" w:h="16840"/>
          <w:pgMar w:top="1500" w:right="1520" w:bottom="280" w:left="1680" w:header="720" w:footer="720" w:gutter="0"/>
          <w:cols w:space="720"/>
        </w:sectPr>
        <w:pPrChange w:id="43" w:author="panghaibo" w:date="2020-12-16T10:32:00Z">
          <w:pPr>
            <w:pStyle w:val="a"/>
            <w:widowControl w:val="0"/>
            <w:numPr>
              <w:ilvl w:val="0"/>
              <w:numId w:val="37"/>
            </w:numPr>
            <w:tabs>
              <w:tab w:val="num" w:pos="360"/>
              <w:tab w:val="left" w:pos="993"/>
            </w:tabs>
            <w:adjustRightInd w:val="0"/>
            <w:snapToGrid w:val="0"/>
            <w:spacing w:afterLines="50" w:after="120" w:line="360" w:lineRule="auto"/>
            <w:ind w:rightChars="0"/>
            <w:jc w:val="both"/>
            <w:outlineLvl w:val="9"/>
          </w:pPr>
        </w:pPrChange>
      </w:pPr>
    </w:p>
    <w:p w:rsidR="003920D3" w:rsidRPr="00D96765" w:rsidRDefault="00D96765"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（2）</w:t>
      </w:r>
      <w:r w:rsidR="003920D3" w:rsidRPr="00D96765">
        <w:rPr>
          <w:rFonts w:ascii="宋体" w:eastAsia="宋体" w:hAnsi="宋体" w:hint="eastAsia"/>
          <w:sz w:val="21"/>
          <w:szCs w:val="21"/>
        </w:rPr>
        <w:t>应急处置领导小组接到报告以后，立即召集领导小组成员会议，分析突发事件原因、影响，决策处置措施；对影响特别严重难以决策的，应立即组织专家会议研究。</w:t>
      </w:r>
    </w:p>
    <w:p w:rsidR="003920D3" w:rsidRPr="00D96765" w:rsidRDefault="00D96765"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w:t>
      </w:r>
      <w:r>
        <w:rPr>
          <w:rFonts w:ascii="宋体" w:eastAsia="宋体" w:hAnsi="宋体" w:hint="eastAsia"/>
          <w:sz w:val="21"/>
          <w:szCs w:val="21"/>
        </w:rPr>
        <w:t>3</w:t>
      </w:r>
      <w:r w:rsidRPr="00D96765">
        <w:rPr>
          <w:rFonts w:ascii="宋体" w:eastAsia="宋体" w:hAnsi="宋体" w:hint="eastAsia"/>
          <w:sz w:val="21"/>
          <w:szCs w:val="21"/>
        </w:rPr>
        <w:t>）</w:t>
      </w:r>
      <w:r w:rsidR="003920D3" w:rsidRPr="00D96765">
        <w:rPr>
          <w:rFonts w:ascii="宋体" w:eastAsia="宋体" w:hAnsi="宋体" w:hint="eastAsia"/>
          <w:sz w:val="21"/>
          <w:szCs w:val="21"/>
        </w:rPr>
        <w:t>经应急处置领导小组研究认定为突发事件导致灾难性事故发生的，立即启动相应的应急处置方案；对</w:t>
      </w:r>
      <w:r w:rsidR="00CD0B26"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的故障， 要根据不同的系统和发生突发事件的时点，研究确定可容忍时间，超过可容忍时间的，应参照下表立即启动相应的应急处置方案。</w:t>
      </w:r>
    </w:p>
    <w:p w:rsidR="003920D3" w:rsidRDefault="003920D3">
      <w:pPr>
        <w:autoSpaceDE w:val="0"/>
        <w:autoSpaceDN w:val="0"/>
        <w:adjustRightInd w:val="0"/>
        <w:spacing w:line="335" w:lineRule="auto"/>
        <w:ind w:left="120" w:right="99" w:firstLine="640"/>
        <w:rPr>
          <w:rFonts w:ascii="仿宋_GB2312" w:eastAsia="仿宋_GB2312" w:hAnsi="Times New Roman" w:cs="MingLiU" w:hint="eastAsia"/>
          <w:kern w:val="0"/>
          <w:sz w:val="32"/>
          <w:szCs w:val="32"/>
        </w:rPr>
        <w:sectPr w:rsidR="003920D3">
          <w:type w:val="continuous"/>
          <w:pgSz w:w="11920" w:h="16840"/>
          <w:pgMar w:top="1500" w:right="1520" w:bottom="280" w:left="1680" w:header="720" w:footer="720" w:gutter="0"/>
          <w:cols w:space="720"/>
        </w:sectPr>
      </w:pPr>
    </w:p>
    <w:p w:rsidR="003920D3" w:rsidRPr="00D96765" w:rsidRDefault="003920D3" w:rsidP="00D96765">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44" w:name="_Toc390271557"/>
      <w:r w:rsidRPr="00D96765">
        <w:rPr>
          <w:rFonts w:ascii="宋体" w:eastAsia="宋体" w:hAnsi="宋体" w:hint="eastAsia"/>
          <w:sz w:val="21"/>
          <w:szCs w:val="21"/>
        </w:rPr>
        <w:t>指挥流程</w:t>
      </w:r>
      <w:bookmarkEnd w:id="44"/>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应急处置领导小组决策后的指挥流程：</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（1）根据</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应急处理领导小组的决策，应急处置领导小组负责向技术支持中心及相关事业部传达启动应急处置方案的命令；指导和督促各级部门认真履行职责，协调业务和技术应急处置事宜；掌握应急处置进展情况。</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（2）相关事业部接到命令后，负责协调、指挥应急处置方案业务方面的实施；收集、整理业务应急处置信息，上报应急处置领导小组；根据实际情况及时调整应急处置的业务方案。</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（3）技术支持中心接到命令后，负责协调、指导技术方案的实施；收集、整理技术应急处置信息，上报应急处置领导小组。</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sectPr w:rsidR="003920D3" w:rsidRPr="00D96765">
          <w:type w:val="continuous"/>
          <w:pgSz w:w="11920" w:h="16840"/>
          <w:pgMar w:top="1500" w:right="1680" w:bottom="1702" w:left="1680" w:header="720" w:footer="720" w:gutter="0"/>
          <w:cols w:space="720"/>
        </w:sectPr>
      </w:pP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（4）应急处置领导小组根据上报信息，分析并解决问题。确认应急结束时，发布结束命令。</w:t>
      </w:r>
    </w:p>
    <w:p w:rsidR="003920D3" w:rsidRDefault="003920D3">
      <w:pPr>
        <w:autoSpaceDE w:val="0"/>
        <w:autoSpaceDN w:val="0"/>
        <w:adjustRightInd w:val="0"/>
        <w:spacing w:before="1" w:line="360" w:lineRule="auto"/>
        <w:jc w:val="left"/>
        <w:rPr>
          <w:rFonts w:ascii="仿宋_GB2312" w:eastAsia="仿宋_GB2312" w:hAnsi="Times New Roman" w:cs="MingLiU" w:hint="eastAsia"/>
          <w:kern w:val="0"/>
          <w:sz w:val="10"/>
          <w:szCs w:val="10"/>
        </w:rPr>
      </w:pP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45" w:name="_Toc390271558"/>
      <w:r w:rsidRPr="000C73C8">
        <w:rPr>
          <w:rFonts w:ascii="黑体" w:eastAsia="黑体" w:hAnsi="宋体" w:cs="宋体" w:hint="eastAsia"/>
          <w:kern w:val="0"/>
          <w:sz w:val="28"/>
          <w:szCs w:val="28"/>
        </w:rPr>
        <w:t>突发事件的应急处理</w:t>
      </w:r>
      <w:bookmarkEnd w:id="45"/>
    </w:p>
    <w:p w:rsidR="003920D3" w:rsidRPr="00D96765"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r w:rsidRPr="00D96765">
        <w:rPr>
          <w:rFonts w:ascii="宋体" w:eastAsia="宋体" w:hAnsi="宋体" w:hint="eastAsia"/>
          <w:sz w:val="21"/>
          <w:szCs w:val="21"/>
        </w:rPr>
        <w:t>当突发自然灾害、事故灾难或安全事件，造成</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某一节点崩溃时，比照相关系统、应用、数据的恢复应急处置方案进行相应处置。</w:t>
      </w:r>
    </w:p>
    <w:p w:rsidR="003920D3" w:rsidRPr="00D96765"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r w:rsidRPr="00D96765">
        <w:rPr>
          <w:rFonts w:ascii="宋体" w:eastAsia="宋体" w:hAnsi="宋体" w:hint="eastAsia"/>
          <w:sz w:val="21"/>
          <w:szCs w:val="21"/>
        </w:rPr>
        <w:t>应急处置方案应达到以下要求：</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（1）系统关键岗位人员必须有备份。 突发系统安全事件发生时，在最大限度保证人员安全的前提下，确保系统的不间断运行和业务正常处理。</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（2）加强对备份人员的业务培训，要求备份人员熟悉 业务并能熟练操作。</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（3）突发系统安全事件时，应加强对业务人员的 管理，采取必要预 防措施，确保业务系统的安全运行。</w:t>
      </w:r>
    </w:p>
    <w:p w:rsidR="003920D3" w:rsidRDefault="003920D3">
      <w:pPr>
        <w:autoSpaceDE w:val="0"/>
        <w:autoSpaceDN w:val="0"/>
        <w:adjustRightInd w:val="0"/>
        <w:spacing w:before="16" w:line="140" w:lineRule="exact"/>
        <w:jc w:val="left"/>
        <w:rPr>
          <w:rFonts w:ascii="仿宋_GB2312" w:eastAsia="仿宋_GB2312" w:hAnsi="Times New Roman" w:cs="MingLiU" w:hint="eastAsia"/>
          <w:kern w:val="0"/>
          <w:sz w:val="14"/>
          <w:szCs w:val="14"/>
        </w:rPr>
      </w:pP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46" w:name="_Toc390271559"/>
      <w:r w:rsidRPr="000C73C8">
        <w:rPr>
          <w:rFonts w:ascii="黑体" w:eastAsia="黑体" w:hAnsi="宋体" w:cs="宋体" w:hint="eastAsia"/>
          <w:kern w:val="0"/>
          <w:sz w:val="28"/>
          <w:szCs w:val="28"/>
        </w:rPr>
        <w:t>评估与恢复</w:t>
      </w:r>
      <w:bookmarkEnd w:id="46"/>
    </w:p>
    <w:p w:rsidR="003920D3" w:rsidRPr="00D96765" w:rsidRDefault="00CD0B26"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已建立健全相关应急评估机制，确保应急发生后，系统能够及时得到维护、应急处置和恢复。</w:t>
      </w:r>
    </w:p>
    <w:p w:rsidR="003920D3" w:rsidRDefault="003920D3">
      <w:pPr>
        <w:autoSpaceDE w:val="0"/>
        <w:autoSpaceDN w:val="0"/>
        <w:adjustRightInd w:val="0"/>
        <w:spacing w:before="1" w:line="100" w:lineRule="exact"/>
        <w:jc w:val="left"/>
        <w:rPr>
          <w:rFonts w:ascii="仿宋_GB2312" w:eastAsia="仿宋_GB2312" w:hAnsi="Times New Roman" w:cs="MingLiU" w:hint="eastAsia"/>
          <w:kern w:val="0"/>
          <w:sz w:val="10"/>
          <w:szCs w:val="10"/>
        </w:rPr>
      </w:pP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47" w:name="_Toc390271560"/>
      <w:r w:rsidRPr="000C73C8">
        <w:rPr>
          <w:rFonts w:ascii="宋体" w:eastAsia="宋体" w:hAnsi="宋体" w:hint="eastAsia"/>
          <w:sz w:val="21"/>
          <w:szCs w:val="21"/>
        </w:rPr>
        <w:t>突发事件发生后的评估</w:t>
      </w:r>
      <w:bookmarkEnd w:id="47"/>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突发事件发生后，应对突发事件进行评估：</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（1）</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应急处置领导小组牵头，立即组织相关系统的业务人员和技术人员，对灾难性质进行评估分析。</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（2）对突发事件影响系统程度及系统恢复时间做出合 理评估。</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（3）统一发布应急预案的启动命令。</w:t>
      </w: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48" w:name="_Toc390271561"/>
      <w:r w:rsidRPr="000C73C8">
        <w:rPr>
          <w:rFonts w:ascii="宋体" w:eastAsia="宋体" w:hAnsi="宋体" w:hint="eastAsia"/>
          <w:sz w:val="21"/>
          <w:szCs w:val="21"/>
        </w:rPr>
        <w:t>突发事件发生后的恢复</w:t>
      </w:r>
      <w:bookmarkEnd w:id="48"/>
      <w:r w:rsidRPr="000C73C8">
        <w:rPr>
          <w:rFonts w:ascii="宋体" w:eastAsia="宋体" w:hAnsi="宋体" w:hint="eastAsia"/>
          <w:sz w:val="21"/>
          <w:szCs w:val="21"/>
        </w:rPr>
        <w:t xml:space="preserve"> </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突发事件发生后，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应急处置领导小组应积极组织实施系统恢复工作。</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（1）</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应急处置领导小组应组织实施应急预案的实施工作，完成数据恢复和核对工作，保证数据的完整性和业务处理的连续性。</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（2）应急处理结束后，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应急处置领导小组统一发布应急预案的结束命令,恢复业务正常处理。</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 xml:space="preserve">（3）分析突发事件的发生原因，对日常工作要求及应 </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 xml:space="preserve"> 急预案处理步骤进行相应补充完善。</w:t>
      </w: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49" w:name="_Toc390271562"/>
      <w:r w:rsidRPr="000C73C8">
        <w:rPr>
          <w:rFonts w:ascii="黑体" w:eastAsia="黑体" w:hAnsi="宋体" w:cs="宋体" w:hint="eastAsia"/>
          <w:kern w:val="0"/>
          <w:sz w:val="28"/>
          <w:szCs w:val="28"/>
        </w:rPr>
        <w:t>应急保障</w:t>
      </w:r>
      <w:bookmarkEnd w:id="49"/>
    </w:p>
    <w:p w:rsidR="003920D3" w:rsidRDefault="003920D3">
      <w:pPr>
        <w:autoSpaceDE w:val="0"/>
        <w:autoSpaceDN w:val="0"/>
        <w:adjustRightInd w:val="0"/>
        <w:spacing w:line="100" w:lineRule="exact"/>
        <w:jc w:val="left"/>
        <w:rPr>
          <w:rFonts w:ascii="仿宋_GB2312" w:eastAsia="仿宋_GB2312" w:hAnsi="Times New Roman" w:cs="微软雅黑" w:hint="eastAsia"/>
          <w:kern w:val="0"/>
          <w:sz w:val="10"/>
          <w:szCs w:val="10"/>
        </w:rPr>
      </w:pPr>
    </w:p>
    <w:p w:rsidR="003920D3" w:rsidRPr="00D96765"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r w:rsidRPr="00D96765">
        <w:rPr>
          <w:rFonts w:ascii="宋体" w:eastAsia="宋体" w:hAnsi="宋体" w:hint="eastAsia"/>
          <w:sz w:val="21"/>
          <w:szCs w:val="21"/>
        </w:rPr>
        <w:t>在应急发生时，解决应急过程中的有关问题，将损失减 少到最小程度，有必要制定应急保障措施。</w:t>
      </w:r>
    </w:p>
    <w:p w:rsidR="003920D3" w:rsidRDefault="003920D3">
      <w:pPr>
        <w:autoSpaceDE w:val="0"/>
        <w:autoSpaceDN w:val="0"/>
        <w:adjustRightInd w:val="0"/>
        <w:spacing w:before="4" w:line="140" w:lineRule="exact"/>
        <w:jc w:val="left"/>
        <w:rPr>
          <w:rFonts w:ascii="仿宋_GB2312" w:eastAsia="仿宋_GB2312" w:hAnsi="Times New Roman" w:cs="MingLiU" w:hint="eastAsia"/>
          <w:kern w:val="0"/>
          <w:sz w:val="14"/>
          <w:szCs w:val="14"/>
        </w:rPr>
      </w:pPr>
    </w:p>
    <w:p w:rsidR="003920D3" w:rsidRDefault="003920D3">
      <w:pPr>
        <w:autoSpaceDE w:val="0"/>
        <w:autoSpaceDN w:val="0"/>
        <w:adjustRightInd w:val="0"/>
        <w:ind w:left="4181" w:right="4159"/>
        <w:jc w:val="center"/>
        <w:rPr>
          <w:rFonts w:ascii="仿宋_GB2312" w:eastAsia="仿宋_GB2312" w:hAnsi="Times New Roman" w:hint="eastAsia"/>
          <w:kern w:val="0"/>
          <w:sz w:val="18"/>
          <w:szCs w:val="18"/>
        </w:rPr>
        <w:sectPr w:rsidR="003920D3">
          <w:type w:val="continuous"/>
          <w:pgSz w:w="11920" w:h="16840"/>
          <w:pgMar w:top="1500" w:right="1680" w:bottom="280" w:left="1680" w:header="720" w:footer="720" w:gutter="0"/>
          <w:cols w:space="720"/>
        </w:sectPr>
      </w:pP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50" w:name="_Toc390271563"/>
      <w:r w:rsidRPr="000C73C8">
        <w:rPr>
          <w:rFonts w:ascii="宋体" w:eastAsia="宋体" w:hAnsi="宋体" w:hint="eastAsia"/>
          <w:sz w:val="21"/>
          <w:szCs w:val="21"/>
        </w:rPr>
        <w:t>人员保障</w:t>
      </w:r>
      <w:bookmarkEnd w:id="50"/>
    </w:p>
    <w:p w:rsidR="003920D3" w:rsidRPr="00D96765" w:rsidRDefault="00CD0B26" w:rsidP="000C73C8">
      <w:pPr>
        <w:pStyle w:val="a"/>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hint="eastAsia"/>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应急处置领导小组成员应由业务专家和技术专家组成，并明确人员名单和联系方式。</w:t>
      </w:r>
    </w:p>
    <w:p w:rsidR="003920D3" w:rsidRDefault="003920D3">
      <w:pPr>
        <w:autoSpaceDE w:val="0"/>
        <w:autoSpaceDN w:val="0"/>
        <w:adjustRightInd w:val="0"/>
        <w:spacing w:before="16" w:line="140" w:lineRule="exact"/>
        <w:jc w:val="left"/>
        <w:rPr>
          <w:rFonts w:ascii="仿宋_GB2312" w:eastAsia="仿宋_GB2312" w:hAnsi="Times New Roman" w:cs="MingLiU" w:hint="eastAsia"/>
          <w:kern w:val="0"/>
          <w:sz w:val="14"/>
          <w:szCs w:val="14"/>
        </w:rPr>
      </w:pP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51" w:name="_Toc390271564"/>
      <w:r w:rsidRPr="000C73C8">
        <w:rPr>
          <w:rFonts w:ascii="宋体" w:eastAsia="宋体" w:hAnsi="宋体" w:hint="eastAsia"/>
          <w:sz w:val="21"/>
          <w:szCs w:val="21"/>
        </w:rPr>
        <w:t>后勤保障</w:t>
      </w:r>
      <w:bookmarkEnd w:id="51"/>
    </w:p>
    <w:p w:rsidR="003920D3" w:rsidRPr="00D96765" w:rsidRDefault="00CD0B26"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应急处置领导小组应保障</w:t>
      </w: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正常运行的物资需求，设立专门款项，用于应急发生时系统的软、硬件采购、维修及日常维护。拨出部分费用用于系统预警、预测、预防和应急处置相关技术的研究，进行技术储备。</w:t>
      </w:r>
    </w:p>
    <w:p w:rsidR="003920D3" w:rsidRDefault="003920D3">
      <w:pPr>
        <w:autoSpaceDE w:val="0"/>
        <w:autoSpaceDN w:val="0"/>
        <w:adjustRightInd w:val="0"/>
        <w:spacing w:before="16" w:line="140" w:lineRule="exact"/>
        <w:jc w:val="left"/>
        <w:rPr>
          <w:rFonts w:ascii="仿宋_GB2312" w:eastAsia="仿宋_GB2312" w:hAnsi="Times New Roman" w:cs="MingLiU" w:hint="eastAsia"/>
          <w:kern w:val="0"/>
          <w:sz w:val="14"/>
          <w:szCs w:val="14"/>
        </w:rPr>
      </w:pP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52" w:name="_Toc390271565"/>
      <w:r w:rsidRPr="000C73C8">
        <w:rPr>
          <w:rFonts w:ascii="宋体" w:eastAsia="宋体" w:hAnsi="宋体" w:hint="eastAsia"/>
          <w:sz w:val="21"/>
          <w:szCs w:val="21"/>
        </w:rPr>
        <w:t>制定应急处置实施办法</w:t>
      </w:r>
      <w:bookmarkEnd w:id="52"/>
    </w:p>
    <w:p w:rsidR="003920D3" w:rsidRPr="00D96765" w:rsidRDefault="00CD0B26"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技术支持中心应根据本预案，结合自身实际情况，制订</w:t>
      </w: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的应急处置实施办法。</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应急处置实施办法内容应包括负责人、处理原则、目的、 依据以及不同情况下的具体实施安排等。</w:t>
      </w:r>
    </w:p>
    <w:p w:rsidR="003920D3" w:rsidRDefault="003920D3">
      <w:pPr>
        <w:autoSpaceDE w:val="0"/>
        <w:autoSpaceDN w:val="0"/>
        <w:adjustRightInd w:val="0"/>
        <w:spacing w:line="180" w:lineRule="exact"/>
        <w:ind w:left="4181" w:right="4319"/>
        <w:jc w:val="center"/>
        <w:rPr>
          <w:rFonts w:ascii="仿宋_GB2312" w:eastAsia="仿宋_GB2312" w:hAnsi="Times New Roman" w:hint="eastAsia"/>
          <w:kern w:val="0"/>
          <w:sz w:val="18"/>
          <w:szCs w:val="18"/>
        </w:rPr>
        <w:sectPr w:rsidR="003920D3">
          <w:type w:val="continuous"/>
          <w:pgSz w:w="11920" w:h="16840"/>
          <w:pgMar w:top="1500" w:right="1520" w:bottom="1843" w:left="1680" w:header="720" w:footer="720" w:gutter="0"/>
          <w:cols w:space="720"/>
        </w:sectPr>
      </w:pP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53" w:name="_Toc390271566"/>
      <w:r w:rsidRPr="000C73C8">
        <w:rPr>
          <w:rFonts w:ascii="宋体" w:eastAsia="宋体" w:hAnsi="宋体" w:hint="eastAsia"/>
          <w:sz w:val="21"/>
          <w:szCs w:val="21"/>
        </w:rPr>
        <w:t>完善</w:t>
      </w:r>
      <w:r w:rsidR="00CD0B26" w:rsidRPr="000C73C8">
        <w:rPr>
          <w:rFonts w:ascii="宋体" w:eastAsia="宋体" w:hAnsi="宋体" w:hint="eastAsia"/>
          <w:sz w:val="21"/>
          <w:szCs w:val="21"/>
        </w:rPr>
        <w:t>智能运营管理平台</w:t>
      </w:r>
      <w:r w:rsidRPr="000C73C8">
        <w:rPr>
          <w:rFonts w:ascii="宋体" w:eastAsia="宋体" w:hAnsi="宋体" w:hint="eastAsia"/>
          <w:sz w:val="21"/>
          <w:szCs w:val="21"/>
        </w:rPr>
        <w:t>功能</w:t>
      </w:r>
      <w:bookmarkEnd w:id="53"/>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不断完善</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，在系统出现故障时，最大程度降低系统风险。同时，系统的完善也有助于在灾难发生时， 顺利实施应急处置预案。</w:t>
      </w:r>
    </w:p>
    <w:p w:rsidR="003920D3" w:rsidRPr="00D96765" w:rsidRDefault="003920D3" w:rsidP="00F0665F">
      <w:pPr>
        <w:pStyle w:val="a"/>
        <w:widowControl w:val="0"/>
        <w:numPr>
          <w:ilvl w:val="0"/>
          <w:numId w:val="9"/>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54" w:author="panghaibo" w:date="2020-12-16T10:32:00Z">
          <w:pPr>
            <w:pStyle w:val="a"/>
            <w:widowControl w:val="0"/>
            <w:numPr>
              <w:ilvl w:val="0"/>
              <w:numId w:val="67"/>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加强系统维护</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加强系统维护，尽可能减少突发事件发生频率。首先， 要提高工作人员对系统维护重要性的认识，明确系统维护的 必要性和重要意义；其次，加强领导，落实系统维护责任制。 另外，还要完善系统检查、监督和报告制度。</w:t>
      </w:r>
    </w:p>
    <w:p w:rsidR="003920D3" w:rsidRPr="00D96765" w:rsidRDefault="003920D3" w:rsidP="00F0665F">
      <w:pPr>
        <w:pStyle w:val="a"/>
        <w:widowControl w:val="0"/>
        <w:numPr>
          <w:ilvl w:val="0"/>
          <w:numId w:val="9"/>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Change w:id="55" w:author="panghaibo" w:date="2020-12-16T10:32:00Z">
          <w:pPr>
            <w:pStyle w:val="a"/>
            <w:widowControl w:val="0"/>
            <w:numPr>
              <w:ilvl w:val="0"/>
              <w:numId w:val="67"/>
            </w:numPr>
            <w:tabs>
              <w:tab w:val="num" w:pos="360"/>
              <w:tab w:val="left" w:pos="993"/>
            </w:tabs>
            <w:adjustRightInd w:val="0"/>
            <w:snapToGrid w:val="0"/>
            <w:spacing w:afterLines="50" w:after="120" w:line="360" w:lineRule="auto"/>
            <w:ind w:rightChars="0"/>
            <w:jc w:val="both"/>
            <w:outlineLvl w:val="9"/>
          </w:pPr>
        </w:pPrChange>
      </w:pPr>
      <w:r w:rsidRPr="00D96765">
        <w:rPr>
          <w:rFonts w:ascii="宋体" w:eastAsia="宋体" w:hAnsi="宋体" w:hint="eastAsia"/>
          <w:sz w:val="21"/>
          <w:szCs w:val="21"/>
        </w:rPr>
        <w:tab/>
        <w:t>完善备份系统</w:t>
      </w:r>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建立完善的备份系统，在发生突发事件时，顺利地将</w:t>
      </w:r>
      <w:r w:rsidR="000C73C8">
        <w:rPr>
          <w:rFonts w:ascii="宋体" w:eastAsia="宋体" w:hAnsi="宋体" w:hint="eastAsia"/>
          <w:sz w:val="21"/>
          <w:szCs w:val="21"/>
        </w:rPr>
        <w:t>智能运营平台</w:t>
      </w:r>
      <w:r w:rsidRPr="00D96765">
        <w:rPr>
          <w:rFonts w:ascii="宋体" w:eastAsia="宋体" w:hAnsi="宋体" w:hint="eastAsia"/>
          <w:sz w:val="21"/>
          <w:szCs w:val="21"/>
        </w:rPr>
        <w:t>系统切换到备份系统。</w:t>
      </w: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hint="eastAsia"/>
          <w:kern w:val="0"/>
          <w:sz w:val="28"/>
          <w:szCs w:val="28"/>
        </w:rPr>
      </w:pPr>
      <w:bookmarkStart w:id="56" w:name="_Toc390271567"/>
      <w:r w:rsidRPr="000C73C8">
        <w:rPr>
          <w:rFonts w:ascii="黑体" w:eastAsia="黑体" w:hAnsi="宋体" w:cs="宋体" w:hint="eastAsia"/>
          <w:kern w:val="0"/>
          <w:sz w:val="28"/>
          <w:szCs w:val="28"/>
        </w:rPr>
        <w:t>应急预案的培训演练</w:t>
      </w:r>
      <w:bookmarkEnd w:id="56"/>
    </w:p>
    <w:p w:rsidR="003920D3" w:rsidRPr="00D96765"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r w:rsidRPr="00D96765">
        <w:rPr>
          <w:rFonts w:ascii="宋体" w:eastAsia="宋体" w:hAnsi="宋体" w:hint="eastAsia"/>
          <w:sz w:val="21"/>
          <w:szCs w:val="21"/>
        </w:rPr>
        <w:t>应急预案制定完毕之后，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生产运营单位应组织生产运营人员进行相关的培训和演练。</w:t>
      </w: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57" w:name="_Toc390271568"/>
      <w:r w:rsidRPr="000C73C8">
        <w:rPr>
          <w:rFonts w:ascii="宋体" w:eastAsia="宋体" w:hAnsi="宋体" w:hint="eastAsia"/>
          <w:sz w:val="21"/>
          <w:szCs w:val="21"/>
        </w:rPr>
        <w:t>应急预案的培训工作</w:t>
      </w:r>
      <w:bookmarkEnd w:id="57"/>
    </w:p>
    <w:p w:rsidR="003920D3" w:rsidRPr="00D96765" w:rsidRDefault="003920D3"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应急预案通过生产运营部门的审核通过后，负责生产运营的相关部门应组织生产运营人员根据最新修订的应急预案进行相关培训工作；应急预案的相关范围应覆盖</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生产系统包括主机系统、网络系统、应用系统和机房环境系统的各个方面，使生产运营人员能根据应急预案在生产系统发生故障时，能在第一时间恢复生产，保证</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的业务连续性要求。</w:t>
      </w:r>
    </w:p>
    <w:p w:rsidR="003920D3" w:rsidRPr="000C73C8" w:rsidRDefault="003920D3" w:rsidP="000C73C8">
      <w:pPr>
        <w:pStyle w:val="a"/>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hint="eastAsia"/>
          <w:sz w:val="21"/>
          <w:szCs w:val="21"/>
        </w:rPr>
      </w:pPr>
      <w:bookmarkStart w:id="58" w:name="_Toc390271569"/>
      <w:r w:rsidRPr="000C73C8">
        <w:rPr>
          <w:rFonts w:ascii="宋体" w:eastAsia="宋体" w:hAnsi="宋体" w:hint="eastAsia"/>
          <w:sz w:val="21"/>
          <w:szCs w:val="21"/>
        </w:rPr>
        <w:t>应急预案的定期演练</w:t>
      </w:r>
      <w:bookmarkEnd w:id="58"/>
    </w:p>
    <w:p w:rsidR="003920D3" w:rsidRPr="00D96765" w:rsidRDefault="00CD0B26" w:rsidP="00D96765">
      <w:pPr>
        <w:pStyle w:val="a"/>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hint="eastAsia"/>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生产系统应急预案在制定之后，需要进行定期的审核检验，保证</w:t>
      </w: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应急预案的有效性，原则上应急演练的时间每年不少于一次。应急预案要紧密结合生产系统突发事件的特点，通过应急预案演练等活动，使生产系统的运营人员能够有效地根据应急预案及时处理生产系统出现的各种生产故障。</w:t>
      </w:r>
    </w:p>
    <w:p w:rsidR="003920D3" w:rsidRDefault="003920D3">
      <w:pPr>
        <w:autoSpaceDE w:val="0"/>
        <w:autoSpaceDN w:val="0"/>
        <w:adjustRightInd w:val="0"/>
        <w:spacing w:line="335" w:lineRule="auto"/>
        <w:ind w:right="-25" w:firstLine="645"/>
        <w:jc w:val="left"/>
        <w:rPr>
          <w:rFonts w:ascii="仿宋_GB2312" w:eastAsia="仿宋_GB2312" w:hAnsi="Times New Roman" w:cs="MingLiU" w:hint="eastAsia"/>
          <w:kern w:val="0"/>
          <w:sz w:val="32"/>
          <w:szCs w:val="32"/>
        </w:rPr>
      </w:pPr>
    </w:p>
    <w:p w:rsidR="003920D3" w:rsidRDefault="003920D3">
      <w:pPr>
        <w:autoSpaceDE w:val="0"/>
        <w:autoSpaceDN w:val="0"/>
        <w:adjustRightInd w:val="0"/>
        <w:spacing w:line="335" w:lineRule="auto"/>
        <w:ind w:right="-25"/>
        <w:jc w:val="center"/>
        <w:rPr>
          <w:rFonts w:ascii="仿宋_GB2312" w:eastAsia="仿宋_GB2312" w:hAnsi="Times New Roman" w:cs="MingLiU" w:hint="eastAsia"/>
          <w:kern w:val="0"/>
          <w:sz w:val="72"/>
          <w:szCs w:val="72"/>
        </w:rPr>
      </w:pPr>
      <w:r>
        <w:rPr>
          <w:rFonts w:ascii="仿宋_GB2312" w:eastAsia="仿宋_GB2312" w:hAnsi="Times New Roman" w:cs="MingLiU" w:hint="eastAsia"/>
          <w:kern w:val="0"/>
          <w:sz w:val="72"/>
          <w:szCs w:val="72"/>
        </w:rPr>
        <w:t>应急预案培训记录表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1787"/>
        <w:gridCol w:w="1787"/>
        <w:gridCol w:w="1787"/>
        <w:gridCol w:w="1788"/>
      </w:tblGrid>
      <w:tr w:rsidR="003920D3">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r>
              <w:rPr>
                <w:rFonts w:ascii="仿宋_GB2312" w:eastAsia="仿宋_GB2312" w:hAnsi="Times New Roman" w:cs="MingLiU" w:hint="eastAsia"/>
                <w:kern w:val="0"/>
                <w:sz w:val="32"/>
                <w:szCs w:val="32"/>
              </w:rPr>
              <w:t>日期</w:t>
            </w: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r>
              <w:rPr>
                <w:rFonts w:ascii="仿宋_GB2312" w:eastAsia="仿宋_GB2312" w:hAnsi="Times New Roman" w:cs="MingLiU" w:hint="eastAsia"/>
                <w:kern w:val="0"/>
                <w:sz w:val="32"/>
                <w:szCs w:val="32"/>
              </w:rPr>
              <w:t>参与人员</w:t>
            </w: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r>
              <w:rPr>
                <w:rFonts w:ascii="仿宋_GB2312" w:eastAsia="仿宋_GB2312" w:hAnsi="Times New Roman" w:cs="MingLiU" w:hint="eastAsia"/>
                <w:kern w:val="0"/>
                <w:sz w:val="32"/>
                <w:szCs w:val="32"/>
              </w:rPr>
              <w:t>课时</w:t>
            </w: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r>
              <w:rPr>
                <w:rFonts w:ascii="仿宋_GB2312" w:eastAsia="仿宋_GB2312" w:hAnsi="Times New Roman" w:cs="MingLiU" w:hint="eastAsia"/>
                <w:kern w:val="0"/>
                <w:sz w:val="32"/>
                <w:szCs w:val="32"/>
              </w:rPr>
              <w:t>内容</w:t>
            </w:r>
          </w:p>
        </w:tc>
        <w:tc>
          <w:tcPr>
            <w:tcW w:w="1788"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r>
              <w:rPr>
                <w:rFonts w:ascii="仿宋_GB2312" w:eastAsia="仿宋_GB2312" w:hAnsi="Times New Roman" w:cs="MingLiU" w:hint="eastAsia"/>
                <w:kern w:val="0"/>
                <w:sz w:val="32"/>
                <w:szCs w:val="32"/>
              </w:rPr>
              <w:t>签字</w:t>
            </w:r>
          </w:p>
        </w:tc>
      </w:tr>
      <w:tr w:rsidR="003920D3">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p>
        </w:tc>
        <w:tc>
          <w:tcPr>
            <w:tcW w:w="1788" w:type="dxa"/>
          </w:tcPr>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p>
        </w:tc>
      </w:tr>
    </w:tbl>
    <w:p w:rsidR="003920D3" w:rsidRDefault="003920D3">
      <w:pPr>
        <w:autoSpaceDE w:val="0"/>
        <w:autoSpaceDN w:val="0"/>
        <w:adjustRightInd w:val="0"/>
        <w:spacing w:line="335" w:lineRule="auto"/>
        <w:ind w:right="-25"/>
        <w:jc w:val="left"/>
        <w:rPr>
          <w:rFonts w:ascii="仿宋_GB2312" w:eastAsia="仿宋_GB2312" w:hAnsi="Times New Roman" w:cs="MingLiU" w:hint="eastAsia"/>
          <w:kern w:val="0"/>
          <w:sz w:val="32"/>
          <w:szCs w:val="32"/>
        </w:rPr>
      </w:pPr>
    </w:p>
    <w:sectPr w:rsidR="003920D3">
      <w:type w:val="continuous"/>
      <w:pgSz w:w="11920" w:h="16840"/>
      <w:pgMar w:top="1500" w:right="15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65F" w:rsidRDefault="00F0665F">
      <w:r>
        <w:separator/>
      </w:r>
    </w:p>
  </w:endnote>
  <w:endnote w:type="continuationSeparator" w:id="0">
    <w:p w:rsidR="00F0665F" w:rsidRDefault="00F0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default"/>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3C8" w:rsidRDefault="000C73C8" w:rsidP="000C73C8">
    <w:pPr>
      <w:pStyle w:val="a8"/>
      <w:jc w:val="center"/>
    </w:pPr>
    <w:r>
      <w:rPr>
        <w:lang w:val="en-US"/>
      </w:rPr>
      <w:fldChar w:fldCharType="begin"/>
    </w:r>
    <w:r>
      <w:instrText xml:space="preserve"> PAGE   \* MERGEFORMAT </w:instrText>
    </w:r>
    <w:r>
      <w:rPr>
        <w:lang w:val="en-US"/>
      </w:rPr>
      <w:fldChar w:fldCharType="separate"/>
    </w:r>
    <w:r w:rsidRPr="006A4EA3">
      <w:rPr>
        <w:noProof/>
        <w:lang w:val="zh-CN"/>
      </w:rPr>
      <w:t>2</w:t>
    </w:r>
    <w:r>
      <w:rPr>
        <w:noProof/>
        <w:lang w:val="zh-CN"/>
      </w:rPr>
      <w:fldChar w:fldCharType="end"/>
    </w:r>
  </w:p>
  <w:p w:rsidR="000C73C8" w:rsidRDefault="000C73C8">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3C8" w:rsidRPr="00992391" w:rsidRDefault="000C73C8" w:rsidP="000C73C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3C8" w:rsidRDefault="000C73C8">
    <w:pPr>
      <w:pStyle w:val="a8"/>
      <w:jc w:val="center"/>
    </w:pPr>
    <w:r>
      <w:fldChar w:fldCharType="begin"/>
    </w:r>
    <w:r>
      <w:instrText>PAGE   \* MERGEFORMAT</w:instrText>
    </w:r>
    <w:r>
      <w:fldChar w:fldCharType="separate"/>
    </w:r>
    <w:r w:rsidR="00B572D5" w:rsidRPr="00B572D5">
      <w:rPr>
        <w:noProof/>
        <w:lang w:val="zh-CN" w:eastAsia="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65F" w:rsidRDefault="00F0665F">
      <w:r>
        <w:separator/>
      </w:r>
    </w:p>
  </w:footnote>
  <w:footnote w:type="continuationSeparator" w:id="0">
    <w:p w:rsidR="00F0665F" w:rsidRDefault="00F06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decimal"/>
      <w:lvlText w:val="%1."/>
      <w:lvlJc w:val="left"/>
      <w:pPr>
        <w:tabs>
          <w:tab w:val="num" w:pos="360"/>
        </w:tabs>
        <w:ind w:left="360" w:hanging="360"/>
      </w:pPr>
    </w:lvl>
  </w:abstractNum>
  <w:abstractNum w:abstractNumId="1" w15:restartNumberingAfterBreak="0">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snapToGrid w:val="0"/>
        <w:vanish w:val="0"/>
        <w:color w:val="auto"/>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2" w15:restartNumberingAfterBreak="0">
    <w:nsid w:val="11872D47"/>
    <w:multiLevelType w:val="multilevel"/>
    <w:tmpl w:val="BCB61CEC"/>
    <w:lvl w:ilvl="0">
      <w:start w:val="1"/>
      <w:numFmt w:val="chineseCountingThousand"/>
      <w:lvlText w:val="第%1条"/>
      <w:lvlJc w:val="left"/>
      <w:pPr>
        <w:ind w:left="284" w:firstLine="0"/>
      </w:pPr>
      <w:rPr>
        <w:rFonts w:cs="Times New Roman" w:hint="default"/>
        <w:b w:val="0"/>
        <w:sz w:val="21"/>
        <w:szCs w:val="21"/>
        <w:lang w:val="en-US"/>
      </w:rPr>
    </w:lvl>
    <w:lvl w:ilvl="1">
      <w:start w:val="1"/>
      <w:numFmt w:val="none"/>
      <w:suff w:val="nothing"/>
      <w:lvlText w:val=""/>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abstractNum w:abstractNumId="3" w15:restartNumberingAfterBreak="0">
    <w:nsid w:val="12904075"/>
    <w:multiLevelType w:val="multilevel"/>
    <w:tmpl w:val="998AB73E"/>
    <w:lvl w:ilvl="0">
      <w:start w:val="1"/>
      <w:numFmt w:val="chineseCountingThousand"/>
      <w:pStyle w:val="1"/>
      <w:lvlText w:val="第%1章"/>
      <w:lvlJc w:val="left"/>
      <w:pPr>
        <w:tabs>
          <w:tab w:val="num" w:pos="1644"/>
        </w:tabs>
        <w:ind w:left="0" w:firstLine="510"/>
      </w:pPr>
      <w:rPr>
        <w:rFonts w:ascii="黑体" w:eastAsia="黑体" w:hAnsi="宋体" w:hint="eastAsia"/>
        <w:b w:val="0"/>
        <w:color w:val="000000"/>
      </w:rPr>
    </w:lvl>
    <w:lvl w:ilvl="1">
      <w:start w:val="1"/>
      <w:numFmt w:val="ideographDigital"/>
      <w:lvlText w:val="（%2）"/>
      <w:lvlJc w:val="left"/>
      <w:pPr>
        <w:tabs>
          <w:tab w:val="num" w:pos="840"/>
        </w:tabs>
        <w:ind w:left="840" w:hanging="420"/>
      </w:pPr>
      <w:rPr>
        <w:rFonts w:hint="eastAsia"/>
        <w:color w:val="000000"/>
      </w:rPr>
    </w:lvl>
    <w:lvl w:ilvl="2">
      <w:start w:val="1"/>
      <w:numFmt w:val="decimal"/>
      <w:lvlText w:val="%3."/>
      <w:lvlJc w:val="lef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 w15:restartNumberingAfterBreak="0">
    <w:nsid w:val="1C4E1A0D"/>
    <w:multiLevelType w:val="hybridMultilevel"/>
    <w:tmpl w:val="CA221FB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1F2632CF"/>
    <w:multiLevelType w:val="hybridMultilevel"/>
    <w:tmpl w:val="CA221FB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3E340336"/>
    <w:multiLevelType w:val="hybridMultilevel"/>
    <w:tmpl w:val="45C4F63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15:restartNumberingAfterBreak="0">
    <w:nsid w:val="511C53FC"/>
    <w:multiLevelType w:val="hybridMultilevel"/>
    <w:tmpl w:val="CA221FB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15:restartNumberingAfterBreak="0">
    <w:nsid w:val="74320107"/>
    <w:multiLevelType w:val="hybridMultilevel"/>
    <w:tmpl w:val="45C4F63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7"/>
  </w:num>
  <w:num w:numId="8">
    <w:abstractNumId w:val="6"/>
  </w:num>
  <w:num w:numId="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nghaibo">
    <w15:presenceInfo w15:providerId="None" w15:userId="pangha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B8D"/>
    <w:rsid w:val="000C73C8"/>
    <w:rsid w:val="00195D08"/>
    <w:rsid w:val="00224DB9"/>
    <w:rsid w:val="002B723C"/>
    <w:rsid w:val="003920D3"/>
    <w:rsid w:val="003F36E9"/>
    <w:rsid w:val="00450157"/>
    <w:rsid w:val="00506EEA"/>
    <w:rsid w:val="00536A77"/>
    <w:rsid w:val="00604816"/>
    <w:rsid w:val="00696DBE"/>
    <w:rsid w:val="008812E8"/>
    <w:rsid w:val="00920B0C"/>
    <w:rsid w:val="00B572D5"/>
    <w:rsid w:val="00CD0B26"/>
    <w:rsid w:val="00D73F51"/>
    <w:rsid w:val="00D96765"/>
    <w:rsid w:val="00F01997"/>
    <w:rsid w:val="00F0665F"/>
    <w:rsid w:val="00F576B5"/>
    <w:rsid w:val="00FE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72DC9BA"/>
  <w15:chartTrackingRefBased/>
  <w15:docId w15:val="{55A34406-C253-4952-9D7F-8943878B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lang w:val="x-none" w:eastAsia="x-none"/>
    </w:rPr>
  </w:style>
  <w:style w:type="paragraph" w:styleId="2">
    <w:name w:val="heading 2"/>
    <w:basedOn w:val="a0"/>
    <w:next w:val="a0"/>
    <w:link w:val="2Char"/>
    <w:qFormat/>
    <w:pPr>
      <w:keepNext/>
      <w:keepLines/>
      <w:spacing w:before="260" w:after="260" w:line="416" w:lineRule="auto"/>
      <w:outlineLvl w:val="1"/>
    </w:pPr>
    <w:rPr>
      <w:rFonts w:ascii="Cambria" w:hAnsi="Cambria"/>
      <w:b/>
      <w:bCs/>
      <w:sz w:val="32"/>
      <w:szCs w:val="32"/>
      <w:lang w:val="x-none" w:eastAsia="x-none"/>
    </w:rPr>
  </w:style>
  <w:style w:type="paragraph" w:styleId="4">
    <w:name w:val="heading 4"/>
    <w:basedOn w:val="a0"/>
    <w:next w:val="a0"/>
    <w:link w:val="4Char"/>
    <w:qFormat/>
    <w:pPr>
      <w:keepNext/>
      <w:keepLines/>
      <w:spacing w:before="280" w:after="290" w:line="376" w:lineRule="auto"/>
      <w:outlineLvl w:val="3"/>
    </w:pPr>
    <w:rPr>
      <w:rFonts w:ascii="Cambria" w:hAnsi="Cambria"/>
      <w:b/>
      <w:bCs/>
      <w:sz w:val="28"/>
      <w:szCs w:val="28"/>
      <w:lang w:val="x-none" w:eastAsia="x-none"/>
    </w:rPr>
  </w:style>
  <w:style w:type="character" w:default="1" w:styleId="a1">
    <w:name w:val="Default Paragraph Font"/>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页眉 Char"/>
    <w:link w:val="a4"/>
    <w:rPr>
      <w:sz w:val="18"/>
      <w:szCs w:val="18"/>
    </w:rPr>
  </w:style>
  <w:style w:type="character" w:customStyle="1" w:styleId="4Char">
    <w:name w:val="标题 4 Char"/>
    <w:link w:val="4"/>
    <w:rPr>
      <w:rFonts w:ascii="Cambria" w:eastAsia="宋体" w:hAnsi="Cambria" w:cs="Times New Roman"/>
      <w:b/>
      <w:bCs/>
      <w:kern w:val="2"/>
      <w:sz w:val="28"/>
      <w:szCs w:val="28"/>
    </w:rPr>
  </w:style>
  <w:style w:type="character" w:customStyle="1" w:styleId="Char0">
    <w:name w:val="批注框文本 Char"/>
    <w:link w:val="a5"/>
    <w:rPr>
      <w:kern w:val="2"/>
      <w:sz w:val="18"/>
      <w:szCs w:val="18"/>
    </w:rPr>
  </w:style>
  <w:style w:type="character" w:customStyle="1" w:styleId="1Char">
    <w:name w:val="标题 1 Char"/>
    <w:link w:val="10"/>
    <w:rPr>
      <w:b/>
      <w:bCs/>
      <w:kern w:val="44"/>
      <w:sz w:val="44"/>
      <w:szCs w:val="44"/>
    </w:rPr>
  </w:style>
  <w:style w:type="character" w:customStyle="1" w:styleId="Char1">
    <w:name w:val="正文缩进 Char"/>
    <w:link w:val="NormalIndent"/>
    <w:rPr>
      <w:sz w:val="28"/>
    </w:rPr>
  </w:style>
  <w:style w:type="character" w:styleId="a6">
    <w:name w:val="Hyperlink"/>
    <w:uiPriority w:val="99"/>
    <w:rPr>
      <w:color w:val="0000FF"/>
      <w:u w:val="single"/>
    </w:rPr>
  </w:style>
  <w:style w:type="character" w:customStyle="1" w:styleId="Char2">
    <w:name w:val="文档结构图 Char"/>
    <w:link w:val="a7"/>
    <w:rPr>
      <w:rFonts w:ascii="宋体"/>
      <w:kern w:val="2"/>
      <w:sz w:val="18"/>
      <w:szCs w:val="18"/>
    </w:rPr>
  </w:style>
  <w:style w:type="character" w:customStyle="1" w:styleId="2Char">
    <w:name w:val="标题 2 Char"/>
    <w:link w:val="2"/>
    <w:rPr>
      <w:rFonts w:ascii="Cambria" w:eastAsia="宋体" w:hAnsi="Cambria" w:cs="Times New Roman"/>
      <w:b/>
      <w:bCs/>
      <w:kern w:val="2"/>
      <w:sz w:val="32"/>
      <w:szCs w:val="32"/>
    </w:rPr>
  </w:style>
  <w:style w:type="character" w:customStyle="1" w:styleId="Char3">
    <w:name w:val="页脚 Char"/>
    <w:link w:val="a8"/>
    <w:uiPriority w:val="99"/>
    <w:rPr>
      <w:sz w:val="18"/>
      <w:szCs w:val="18"/>
    </w:rPr>
  </w:style>
  <w:style w:type="paragraph" w:customStyle="1" w:styleId="a9">
    <w:name w:val="封面：楷体三号"/>
    <w:basedOn w:val="a0"/>
    <w:pPr>
      <w:spacing w:before="120" w:after="120" w:line="360" w:lineRule="auto"/>
      <w:ind w:firstLineChars="200" w:firstLine="643"/>
      <w:jc w:val="center"/>
    </w:pPr>
    <w:rPr>
      <w:rFonts w:ascii="楷体_GB2312" w:eastAsia="楷体_GB2312" w:hAnsi="宋体" w:cs="宋体"/>
      <w:b/>
      <w:bCs/>
      <w:sz w:val="32"/>
      <w:szCs w:val="20"/>
    </w:rPr>
  </w:style>
  <w:style w:type="paragraph" w:styleId="20">
    <w:name w:val="toc 2"/>
    <w:basedOn w:val="a0"/>
    <w:next w:val="a0"/>
    <w:uiPriority w:val="39"/>
    <w:pPr>
      <w:ind w:leftChars="200" w:left="420"/>
    </w:pPr>
  </w:style>
  <w:style w:type="paragraph" w:styleId="a7">
    <w:name w:val="Document Map"/>
    <w:basedOn w:val="a0"/>
    <w:link w:val="Char2"/>
    <w:rPr>
      <w:rFonts w:ascii="宋体"/>
      <w:sz w:val="18"/>
      <w:szCs w:val="18"/>
      <w:lang w:val="x-none" w:eastAsia="x-none"/>
    </w:rPr>
  </w:style>
  <w:style w:type="paragraph" w:styleId="a5">
    <w:name w:val="Balloon Text"/>
    <w:basedOn w:val="a0"/>
    <w:link w:val="Char0"/>
    <w:rPr>
      <w:sz w:val="18"/>
      <w:szCs w:val="18"/>
      <w:lang w:val="x-none" w:eastAsia="x-none"/>
    </w:rPr>
  </w:style>
  <w:style w:type="paragraph" w:styleId="a4">
    <w:name w:val="header"/>
    <w:basedOn w:val="a0"/>
    <w:link w:val="Char"/>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a">
    <w:name w:val="文件修改历史"/>
    <w:next w:val="a0"/>
    <w:pPr>
      <w:snapToGrid w:val="0"/>
      <w:jc w:val="center"/>
    </w:pPr>
    <w:rPr>
      <w:rFonts w:ascii="宋体" w:hAnsi="Times New Roman"/>
      <w:b/>
      <w:sz w:val="44"/>
      <w:szCs w:val="30"/>
    </w:rPr>
  </w:style>
  <w:style w:type="paragraph" w:styleId="a8">
    <w:name w:val="footer"/>
    <w:basedOn w:val="a0"/>
    <w:link w:val="Char3"/>
    <w:uiPriority w:val="99"/>
    <w:pPr>
      <w:tabs>
        <w:tab w:val="center" w:pos="4153"/>
        <w:tab w:val="right" w:pos="8306"/>
      </w:tabs>
      <w:snapToGrid w:val="0"/>
      <w:jc w:val="left"/>
    </w:pPr>
    <w:rPr>
      <w:kern w:val="0"/>
      <w:sz w:val="18"/>
      <w:szCs w:val="18"/>
      <w:lang w:val="x-none" w:eastAsia="x-none"/>
    </w:rPr>
  </w:style>
  <w:style w:type="paragraph" w:styleId="ab">
    <w:name w:val="Normal (Web)"/>
    <w:basedOn w:val="a0"/>
    <w:pPr>
      <w:numPr>
        <w:numId w:val="1"/>
      </w:numPr>
      <w:tabs>
        <w:tab w:val="clear" w:pos="360"/>
      </w:tabs>
      <w:spacing w:before="100" w:beforeAutospacing="1" w:after="100" w:afterAutospacing="1"/>
      <w:ind w:left="0" w:firstLine="0"/>
    </w:pPr>
    <w:rPr>
      <w:rFonts w:ascii="宋体" w:hAnsi="宋体" w:cs="宋体"/>
      <w:color w:val="000000"/>
      <w:kern w:val="0"/>
      <w:sz w:val="24"/>
    </w:rPr>
  </w:style>
  <w:style w:type="paragraph" w:styleId="ac">
    <w:name w:val="Normal Indent"/>
    <w:basedOn w:val="a0"/>
    <w:pPr>
      <w:ind w:firstLineChars="200" w:firstLine="420"/>
      <w:jc w:val="left"/>
    </w:pPr>
    <w:rPr>
      <w:rFonts w:ascii="宋体" w:hAnsi="Times New Roman"/>
      <w:szCs w:val="24"/>
    </w:rPr>
  </w:style>
  <w:style w:type="paragraph" w:styleId="11">
    <w:name w:val="toc 1"/>
    <w:basedOn w:val="a0"/>
    <w:next w:val="a0"/>
    <w:uiPriority w:val="39"/>
  </w:style>
  <w:style w:type="paragraph" w:customStyle="1" w:styleId="ad">
    <w:name w:val="主标题"/>
    <w:basedOn w:val="a0"/>
    <w:pPr>
      <w:spacing w:line="300" w:lineRule="auto"/>
      <w:ind w:firstLineChars="200" w:firstLine="200"/>
      <w:jc w:val="center"/>
    </w:pPr>
    <w:rPr>
      <w:rFonts w:ascii="Arial Black" w:eastAsia="黑体" w:hAnsi="Arial Black"/>
      <w:b/>
      <w:sz w:val="48"/>
      <w:szCs w:val="24"/>
    </w:rPr>
  </w:style>
  <w:style w:type="paragraph" w:customStyle="1" w:styleId="NormalIndent">
    <w:name w:val="Normal Indent"/>
    <w:basedOn w:val="a0"/>
    <w:link w:val="Char1"/>
    <w:pPr>
      <w:adjustRightInd w:val="0"/>
      <w:snapToGrid w:val="0"/>
      <w:spacing w:line="360" w:lineRule="auto"/>
      <w:ind w:firstLineChars="200" w:firstLine="567"/>
    </w:pPr>
    <w:rPr>
      <w:kern w:val="0"/>
      <w:sz w:val="28"/>
      <w:szCs w:val="20"/>
      <w:lang w:val="x-none" w:eastAsia="x-none"/>
    </w:rPr>
  </w:style>
  <w:style w:type="paragraph" w:customStyle="1" w:styleId="ae">
    <w:name w:val="表格内容"/>
    <w:basedOn w:val="af"/>
    <w:pPr>
      <w:spacing w:line="360" w:lineRule="exact"/>
      <w:jc w:val="both"/>
    </w:pPr>
    <w:rPr>
      <w:b w:val="0"/>
    </w:rPr>
  </w:style>
  <w:style w:type="paragraph" w:customStyle="1" w:styleId="af0">
    <w:name w:val="表格：居中"/>
    <w:basedOn w:val="a0"/>
    <w:pPr>
      <w:spacing w:before="120" w:after="120" w:line="360" w:lineRule="auto"/>
      <w:jc w:val="center"/>
    </w:pPr>
    <w:rPr>
      <w:rFonts w:ascii="宋体" w:hAnsi="宋体"/>
      <w:sz w:val="24"/>
      <w:szCs w:val="20"/>
    </w:rPr>
  </w:style>
  <w:style w:type="paragraph" w:customStyle="1" w:styleId="af">
    <w:name w:val="表格标题"/>
    <w:basedOn w:val="a0"/>
    <w:pPr>
      <w:snapToGrid w:val="0"/>
      <w:spacing w:beforeLines="50" w:before="156"/>
      <w:jc w:val="center"/>
    </w:pPr>
    <w:rPr>
      <w:rFonts w:ascii="Arial" w:hAnsi="Arial" w:cs="Arial"/>
      <w:b/>
      <w:snapToGrid w:val="0"/>
      <w:szCs w:val="21"/>
    </w:rPr>
  </w:style>
  <w:style w:type="paragraph" w:styleId="TOC">
    <w:name w:val="TOC Heading"/>
    <w:basedOn w:val="10"/>
    <w:next w:val="a0"/>
    <w:qFormat/>
    <w:pPr>
      <w:widowControl/>
      <w:spacing w:before="480" w:after="0" w:line="276" w:lineRule="auto"/>
      <w:jc w:val="left"/>
      <w:outlineLvl w:val="9"/>
    </w:pPr>
    <w:rPr>
      <w:rFonts w:ascii="Cambria" w:hAnsi="Cambria"/>
      <w:color w:val="365F91"/>
      <w:kern w:val="0"/>
      <w:sz w:val="28"/>
      <w:szCs w:val="28"/>
    </w:rPr>
  </w:style>
  <w:style w:type="paragraph" w:customStyle="1" w:styleId="1">
    <w:name w:val="样式1"/>
    <w:basedOn w:val="a0"/>
    <w:rsid w:val="00CD0B26"/>
    <w:pPr>
      <w:numPr>
        <w:numId w:val="3"/>
      </w:numPr>
      <w:spacing w:line="360" w:lineRule="auto"/>
    </w:pPr>
    <w:rPr>
      <w:rFonts w:ascii="宋体" w:hAnsi="宋体"/>
      <w:kern w:val="44"/>
      <w:sz w:val="24"/>
      <w:szCs w:val="20"/>
    </w:rPr>
  </w:style>
  <w:style w:type="paragraph" w:customStyle="1" w:styleId="a">
    <w:name w:val="五级条标题"/>
    <w:basedOn w:val="a0"/>
    <w:next w:val="a0"/>
    <w:rsid w:val="00CD0B26"/>
    <w:pPr>
      <w:widowControl/>
      <w:numPr>
        <w:ilvl w:val="6"/>
        <w:numId w:val="4"/>
      </w:numPr>
      <w:ind w:rightChars="4" w:right="4"/>
      <w:jc w:val="left"/>
      <w:outlineLvl w:val="6"/>
    </w:pPr>
    <w:rPr>
      <w:rFonts w:ascii="Times New Roman" w:eastAsia="仿宋_GB2312" w:hAnsi="Times New Roman"/>
      <w:sz w:val="28"/>
      <w:szCs w:val="20"/>
    </w:rPr>
  </w:style>
  <w:style w:type="character" w:customStyle="1" w:styleId="af1">
    <w:name w:val="页脚 字符"/>
    <w:uiPriority w:val="99"/>
    <w:rsid w:val="000C73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968</Words>
  <Characters>5522</Characters>
  <Application>Microsoft Office Word</Application>
  <DocSecurity>0</DocSecurity>
  <PresentationFormat/>
  <Lines>46</Lines>
  <Paragraphs>12</Paragraphs>
  <Slides>0</Slides>
  <Notes>0</Notes>
  <HiddenSlides>0</HiddenSlides>
  <MMClips>0</MMClips>
  <ScaleCrop>false</ScaleCrop>
  <Manager/>
  <Company/>
  <LinksUpToDate>false</LinksUpToDate>
  <CharactersWithSpaces>6478</CharactersWithSpaces>
  <SharedDoc>false</SharedDoc>
  <HLinks>
    <vt:vector size="162" baseType="variant">
      <vt:variant>
        <vt:i4>1769521</vt:i4>
      </vt:variant>
      <vt:variant>
        <vt:i4>158</vt:i4>
      </vt:variant>
      <vt:variant>
        <vt:i4>0</vt:i4>
      </vt:variant>
      <vt:variant>
        <vt:i4>5</vt:i4>
      </vt:variant>
      <vt:variant>
        <vt:lpwstr/>
      </vt:variant>
      <vt:variant>
        <vt:lpwstr>_Toc390271569</vt:lpwstr>
      </vt:variant>
      <vt:variant>
        <vt:i4>1769521</vt:i4>
      </vt:variant>
      <vt:variant>
        <vt:i4>152</vt:i4>
      </vt:variant>
      <vt:variant>
        <vt:i4>0</vt:i4>
      </vt:variant>
      <vt:variant>
        <vt:i4>5</vt:i4>
      </vt:variant>
      <vt:variant>
        <vt:lpwstr/>
      </vt:variant>
      <vt:variant>
        <vt:lpwstr>_Toc390271568</vt:lpwstr>
      </vt:variant>
      <vt:variant>
        <vt:i4>1769521</vt:i4>
      </vt:variant>
      <vt:variant>
        <vt:i4>146</vt:i4>
      </vt:variant>
      <vt:variant>
        <vt:i4>0</vt:i4>
      </vt:variant>
      <vt:variant>
        <vt:i4>5</vt:i4>
      </vt:variant>
      <vt:variant>
        <vt:lpwstr/>
      </vt:variant>
      <vt:variant>
        <vt:lpwstr>_Toc390271567</vt:lpwstr>
      </vt:variant>
      <vt:variant>
        <vt:i4>1769521</vt:i4>
      </vt:variant>
      <vt:variant>
        <vt:i4>140</vt:i4>
      </vt:variant>
      <vt:variant>
        <vt:i4>0</vt:i4>
      </vt:variant>
      <vt:variant>
        <vt:i4>5</vt:i4>
      </vt:variant>
      <vt:variant>
        <vt:lpwstr/>
      </vt:variant>
      <vt:variant>
        <vt:lpwstr>_Toc390271566</vt:lpwstr>
      </vt:variant>
      <vt:variant>
        <vt:i4>1769521</vt:i4>
      </vt:variant>
      <vt:variant>
        <vt:i4>134</vt:i4>
      </vt:variant>
      <vt:variant>
        <vt:i4>0</vt:i4>
      </vt:variant>
      <vt:variant>
        <vt:i4>5</vt:i4>
      </vt:variant>
      <vt:variant>
        <vt:lpwstr/>
      </vt:variant>
      <vt:variant>
        <vt:lpwstr>_Toc390271565</vt:lpwstr>
      </vt:variant>
      <vt:variant>
        <vt:i4>1769521</vt:i4>
      </vt:variant>
      <vt:variant>
        <vt:i4>128</vt:i4>
      </vt:variant>
      <vt:variant>
        <vt:i4>0</vt:i4>
      </vt:variant>
      <vt:variant>
        <vt:i4>5</vt:i4>
      </vt:variant>
      <vt:variant>
        <vt:lpwstr/>
      </vt:variant>
      <vt:variant>
        <vt:lpwstr>_Toc390271564</vt:lpwstr>
      </vt:variant>
      <vt:variant>
        <vt:i4>1769521</vt:i4>
      </vt:variant>
      <vt:variant>
        <vt:i4>122</vt:i4>
      </vt:variant>
      <vt:variant>
        <vt:i4>0</vt:i4>
      </vt:variant>
      <vt:variant>
        <vt:i4>5</vt:i4>
      </vt:variant>
      <vt:variant>
        <vt:lpwstr/>
      </vt:variant>
      <vt:variant>
        <vt:lpwstr>_Toc390271563</vt:lpwstr>
      </vt:variant>
      <vt:variant>
        <vt:i4>1769521</vt:i4>
      </vt:variant>
      <vt:variant>
        <vt:i4>116</vt:i4>
      </vt:variant>
      <vt:variant>
        <vt:i4>0</vt:i4>
      </vt:variant>
      <vt:variant>
        <vt:i4>5</vt:i4>
      </vt:variant>
      <vt:variant>
        <vt:lpwstr/>
      </vt:variant>
      <vt:variant>
        <vt:lpwstr>_Toc390271562</vt:lpwstr>
      </vt:variant>
      <vt:variant>
        <vt:i4>1769521</vt:i4>
      </vt:variant>
      <vt:variant>
        <vt:i4>110</vt:i4>
      </vt:variant>
      <vt:variant>
        <vt:i4>0</vt:i4>
      </vt:variant>
      <vt:variant>
        <vt:i4>5</vt:i4>
      </vt:variant>
      <vt:variant>
        <vt:lpwstr/>
      </vt:variant>
      <vt:variant>
        <vt:lpwstr>_Toc390271561</vt:lpwstr>
      </vt:variant>
      <vt:variant>
        <vt:i4>1769521</vt:i4>
      </vt:variant>
      <vt:variant>
        <vt:i4>104</vt:i4>
      </vt:variant>
      <vt:variant>
        <vt:i4>0</vt:i4>
      </vt:variant>
      <vt:variant>
        <vt:i4>5</vt:i4>
      </vt:variant>
      <vt:variant>
        <vt:lpwstr/>
      </vt:variant>
      <vt:variant>
        <vt:lpwstr>_Toc390271560</vt:lpwstr>
      </vt:variant>
      <vt:variant>
        <vt:i4>1572913</vt:i4>
      </vt:variant>
      <vt:variant>
        <vt:i4>98</vt:i4>
      </vt:variant>
      <vt:variant>
        <vt:i4>0</vt:i4>
      </vt:variant>
      <vt:variant>
        <vt:i4>5</vt:i4>
      </vt:variant>
      <vt:variant>
        <vt:lpwstr/>
      </vt:variant>
      <vt:variant>
        <vt:lpwstr>_Toc390271559</vt:lpwstr>
      </vt:variant>
      <vt:variant>
        <vt:i4>1572913</vt:i4>
      </vt:variant>
      <vt:variant>
        <vt:i4>92</vt:i4>
      </vt:variant>
      <vt:variant>
        <vt:i4>0</vt:i4>
      </vt:variant>
      <vt:variant>
        <vt:i4>5</vt:i4>
      </vt:variant>
      <vt:variant>
        <vt:lpwstr/>
      </vt:variant>
      <vt:variant>
        <vt:lpwstr>_Toc390271558</vt:lpwstr>
      </vt:variant>
      <vt:variant>
        <vt:i4>1572913</vt:i4>
      </vt:variant>
      <vt:variant>
        <vt:i4>86</vt:i4>
      </vt:variant>
      <vt:variant>
        <vt:i4>0</vt:i4>
      </vt:variant>
      <vt:variant>
        <vt:i4>5</vt:i4>
      </vt:variant>
      <vt:variant>
        <vt:lpwstr/>
      </vt:variant>
      <vt:variant>
        <vt:lpwstr>_Toc390271557</vt:lpwstr>
      </vt:variant>
      <vt:variant>
        <vt:i4>1572913</vt:i4>
      </vt:variant>
      <vt:variant>
        <vt:i4>80</vt:i4>
      </vt:variant>
      <vt:variant>
        <vt:i4>0</vt:i4>
      </vt:variant>
      <vt:variant>
        <vt:i4>5</vt:i4>
      </vt:variant>
      <vt:variant>
        <vt:lpwstr/>
      </vt:variant>
      <vt:variant>
        <vt:lpwstr>_Toc390271556</vt:lpwstr>
      </vt:variant>
      <vt:variant>
        <vt:i4>1572913</vt:i4>
      </vt:variant>
      <vt:variant>
        <vt:i4>74</vt:i4>
      </vt:variant>
      <vt:variant>
        <vt:i4>0</vt:i4>
      </vt:variant>
      <vt:variant>
        <vt:i4>5</vt:i4>
      </vt:variant>
      <vt:variant>
        <vt:lpwstr/>
      </vt:variant>
      <vt:variant>
        <vt:lpwstr>_Toc390271555</vt:lpwstr>
      </vt:variant>
      <vt:variant>
        <vt:i4>1572913</vt:i4>
      </vt:variant>
      <vt:variant>
        <vt:i4>68</vt:i4>
      </vt:variant>
      <vt:variant>
        <vt:i4>0</vt:i4>
      </vt:variant>
      <vt:variant>
        <vt:i4>5</vt:i4>
      </vt:variant>
      <vt:variant>
        <vt:lpwstr/>
      </vt:variant>
      <vt:variant>
        <vt:lpwstr>_Toc390271554</vt:lpwstr>
      </vt:variant>
      <vt:variant>
        <vt:i4>1572913</vt:i4>
      </vt:variant>
      <vt:variant>
        <vt:i4>62</vt:i4>
      </vt:variant>
      <vt:variant>
        <vt:i4>0</vt:i4>
      </vt:variant>
      <vt:variant>
        <vt:i4>5</vt:i4>
      </vt:variant>
      <vt:variant>
        <vt:lpwstr/>
      </vt:variant>
      <vt:variant>
        <vt:lpwstr>_Toc390271553</vt:lpwstr>
      </vt:variant>
      <vt:variant>
        <vt:i4>1572913</vt:i4>
      </vt:variant>
      <vt:variant>
        <vt:i4>56</vt:i4>
      </vt:variant>
      <vt:variant>
        <vt:i4>0</vt:i4>
      </vt:variant>
      <vt:variant>
        <vt:i4>5</vt:i4>
      </vt:variant>
      <vt:variant>
        <vt:lpwstr/>
      </vt:variant>
      <vt:variant>
        <vt:lpwstr>_Toc390271552</vt:lpwstr>
      </vt:variant>
      <vt:variant>
        <vt:i4>1572913</vt:i4>
      </vt:variant>
      <vt:variant>
        <vt:i4>50</vt:i4>
      </vt:variant>
      <vt:variant>
        <vt:i4>0</vt:i4>
      </vt:variant>
      <vt:variant>
        <vt:i4>5</vt:i4>
      </vt:variant>
      <vt:variant>
        <vt:lpwstr/>
      </vt:variant>
      <vt:variant>
        <vt:lpwstr>_Toc390271551</vt:lpwstr>
      </vt:variant>
      <vt:variant>
        <vt:i4>1572913</vt:i4>
      </vt:variant>
      <vt:variant>
        <vt:i4>44</vt:i4>
      </vt:variant>
      <vt:variant>
        <vt:i4>0</vt:i4>
      </vt:variant>
      <vt:variant>
        <vt:i4>5</vt:i4>
      </vt:variant>
      <vt:variant>
        <vt:lpwstr/>
      </vt:variant>
      <vt:variant>
        <vt:lpwstr>_Toc390271550</vt:lpwstr>
      </vt:variant>
      <vt:variant>
        <vt:i4>1638449</vt:i4>
      </vt:variant>
      <vt:variant>
        <vt:i4>38</vt:i4>
      </vt:variant>
      <vt:variant>
        <vt:i4>0</vt:i4>
      </vt:variant>
      <vt:variant>
        <vt:i4>5</vt:i4>
      </vt:variant>
      <vt:variant>
        <vt:lpwstr/>
      </vt:variant>
      <vt:variant>
        <vt:lpwstr>_Toc390271549</vt:lpwstr>
      </vt:variant>
      <vt:variant>
        <vt:i4>1638449</vt:i4>
      </vt:variant>
      <vt:variant>
        <vt:i4>32</vt:i4>
      </vt:variant>
      <vt:variant>
        <vt:i4>0</vt:i4>
      </vt:variant>
      <vt:variant>
        <vt:i4>5</vt:i4>
      </vt:variant>
      <vt:variant>
        <vt:lpwstr/>
      </vt:variant>
      <vt:variant>
        <vt:lpwstr>_Toc390271548</vt:lpwstr>
      </vt:variant>
      <vt:variant>
        <vt:i4>1638449</vt:i4>
      </vt:variant>
      <vt:variant>
        <vt:i4>26</vt:i4>
      </vt:variant>
      <vt:variant>
        <vt:i4>0</vt:i4>
      </vt:variant>
      <vt:variant>
        <vt:i4>5</vt:i4>
      </vt:variant>
      <vt:variant>
        <vt:lpwstr/>
      </vt:variant>
      <vt:variant>
        <vt:lpwstr>_Toc390271547</vt:lpwstr>
      </vt:variant>
      <vt:variant>
        <vt:i4>1638449</vt:i4>
      </vt:variant>
      <vt:variant>
        <vt:i4>20</vt:i4>
      </vt:variant>
      <vt:variant>
        <vt:i4>0</vt:i4>
      </vt:variant>
      <vt:variant>
        <vt:i4>5</vt:i4>
      </vt:variant>
      <vt:variant>
        <vt:lpwstr/>
      </vt:variant>
      <vt:variant>
        <vt:lpwstr>_Toc390271546</vt:lpwstr>
      </vt:variant>
      <vt:variant>
        <vt:i4>1638449</vt:i4>
      </vt:variant>
      <vt:variant>
        <vt:i4>14</vt:i4>
      </vt:variant>
      <vt:variant>
        <vt:i4>0</vt:i4>
      </vt:variant>
      <vt:variant>
        <vt:i4>5</vt:i4>
      </vt:variant>
      <vt:variant>
        <vt:lpwstr/>
      </vt:variant>
      <vt:variant>
        <vt:lpwstr>_Toc390271545</vt:lpwstr>
      </vt:variant>
      <vt:variant>
        <vt:i4>1638449</vt:i4>
      </vt:variant>
      <vt:variant>
        <vt:i4>8</vt:i4>
      </vt:variant>
      <vt:variant>
        <vt:i4>0</vt:i4>
      </vt:variant>
      <vt:variant>
        <vt:i4>5</vt:i4>
      </vt:variant>
      <vt:variant>
        <vt:lpwstr/>
      </vt:variant>
      <vt:variant>
        <vt:lpwstr>_Toc390271544</vt:lpwstr>
      </vt:variant>
      <vt:variant>
        <vt:i4>1638449</vt:i4>
      </vt:variant>
      <vt:variant>
        <vt:i4>2</vt:i4>
      </vt:variant>
      <vt:variant>
        <vt:i4>0</vt:i4>
      </vt:variant>
      <vt:variant>
        <vt:i4>5</vt:i4>
      </vt:variant>
      <vt:variant>
        <vt:lpwstr/>
      </vt:variant>
      <vt:variant>
        <vt:lpwstr>_Toc390271543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金运通网络支付股份有限公司</dc:title>
  <dc:subject/>
  <dc:creator>fan</dc:creator>
  <cp:keywords/>
  <dc:description/>
  <cp:lastModifiedBy>panghaibo</cp:lastModifiedBy>
  <cp:revision>3</cp:revision>
  <cp:lastPrinted>2010-12-09T07:40:00Z</cp:lastPrinted>
  <dcterms:created xsi:type="dcterms:W3CDTF">2020-12-16T01:55:00Z</dcterms:created>
  <dcterms:modified xsi:type="dcterms:W3CDTF">2020-12-16T02:32:00Z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2052-9.1.0.4739</vt:lpwstr>
  </property>
</Properties>
</file>